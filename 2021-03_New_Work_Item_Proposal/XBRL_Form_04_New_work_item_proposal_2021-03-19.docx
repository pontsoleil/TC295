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cstheme="minorBidi"/>
          <w:b w:val="0"/>
          <w:caps w:val="0"/>
          <w:sz w:val="22"/>
          <w:szCs w:val="22"/>
        </w:rPr>
        <w:id w:val="1305656695"/>
        <w:lock w:val="contentLocked"/>
        <w:placeholder>
          <w:docPart w:val="DefaultPlaceholder_-1854013440"/>
        </w:placeholder>
        <w:group/>
      </w:sdtPr>
      <w:sdtEndPr>
        <w:rPr>
          <w:rFonts w:eastAsiaTheme="minorEastAsia"/>
        </w:rPr>
      </w:sdtEndPr>
      <w:sdtContent>
        <w:p w14:paraId="15BB6D01" w14:textId="57EFD5C8" w:rsidR="001F25E5" w:rsidRDefault="001F25E5" w:rsidP="00707159">
          <w:pPr>
            <w:pStyle w:val="af"/>
          </w:pPr>
          <w:r>
            <w:t>Form 4:</w:t>
          </w:r>
        </w:p>
        <w:p w14:paraId="52517D67" w14:textId="3108653F" w:rsidR="006110D2" w:rsidRPr="00B86546" w:rsidRDefault="001F25E5" w:rsidP="00707159">
          <w:pPr>
            <w:pStyle w:val="af"/>
          </w:pPr>
          <w:r w:rsidRPr="00B86546">
            <w:t>New Work Item Proposal</w:t>
          </w:r>
          <w:r w:rsidR="00733413">
            <w:t xml:space="preserve"> (NP)</w:t>
          </w:r>
        </w:p>
        <w:p w14:paraId="1B44C18C" w14:textId="77777777" w:rsidR="00344C41" w:rsidRPr="00C504DB" w:rsidRDefault="00344C41" w:rsidP="00C504DB">
          <w:pPr>
            <w:pStyle w:val="Underline"/>
          </w:pPr>
        </w:p>
        <w:p w14:paraId="37C1C544" w14:textId="77777777" w:rsidR="00C504DB" w:rsidRDefault="00C504DB" w:rsidP="00C504DB"/>
        <w:tbl>
          <w:tblPr>
            <w:tblStyle w:val="TableGrid1"/>
            <w:tblW w:w="9356" w:type="dxa"/>
            <w:tblLayout w:type="fixed"/>
            <w:tblCellMar>
              <w:top w:w="57" w:type="dxa"/>
              <w:left w:w="57" w:type="dxa"/>
              <w:bottom w:w="57" w:type="dxa"/>
              <w:right w:w="57" w:type="dxa"/>
            </w:tblCellMar>
            <w:tblLook w:val="04A0" w:firstRow="1" w:lastRow="0" w:firstColumn="1" w:lastColumn="0" w:noHBand="0" w:noVBand="1"/>
          </w:tblPr>
          <w:tblGrid>
            <w:gridCol w:w="4678"/>
            <w:gridCol w:w="4678"/>
          </w:tblGrid>
          <w:tr w:rsidR="00156772" w:rsidRPr="006110D2" w14:paraId="12756602" w14:textId="77777777" w:rsidTr="00E61A9D">
            <w:trPr>
              <w:cantSplit/>
            </w:trPr>
            <w:tc>
              <w:tcPr>
                <w:tcW w:w="4678" w:type="dxa"/>
                <w:shd w:val="clear" w:color="auto" w:fill="auto"/>
              </w:tcPr>
              <w:p w14:paraId="1FB99E64" w14:textId="77777777" w:rsidR="00156772" w:rsidRPr="00591C6C" w:rsidRDefault="00156772" w:rsidP="00A62B5D">
                <w:pPr>
                  <w:rPr>
                    <w:b/>
                    <w:bCs/>
                  </w:rPr>
                </w:pPr>
                <w:r>
                  <w:rPr>
                    <w:b/>
                    <w:bCs/>
                  </w:rPr>
                  <w:t>Circulation date</w:t>
                </w:r>
              </w:p>
              <w:sdt>
                <w:sdtPr>
                  <w:id w:val="-484015144"/>
                  <w:placeholder>
                    <w:docPart w:val="1A882A507932427DB401ADB8180D46A7"/>
                  </w:placeholder>
                  <w:showingPlcHdr/>
                  <w:date>
                    <w:dateFormat w:val="yyyy-MM-dd"/>
                    <w:lid w:val="en-GB"/>
                    <w:storeMappedDataAs w:val="dateTime"/>
                    <w:calendar w:val="gregorian"/>
                  </w:date>
                </w:sdtPr>
                <w:sdtEndPr/>
                <w:sdtContent>
                  <w:p w14:paraId="2EFE3041" w14:textId="77777777" w:rsidR="00156772" w:rsidRPr="001F25E5" w:rsidRDefault="00156772" w:rsidP="00A62B5D">
                    <w:r w:rsidRPr="0033154E">
                      <w:rPr>
                        <w:rStyle w:val="af1"/>
                      </w:rPr>
                      <w:t>Click here to enter a date.</w:t>
                    </w:r>
                  </w:p>
                </w:sdtContent>
              </w:sdt>
              <w:p w14:paraId="688E03DB" w14:textId="77777777" w:rsidR="00156772" w:rsidRDefault="00156772" w:rsidP="00A62B5D"/>
              <w:p w14:paraId="2B36C506" w14:textId="77777777" w:rsidR="00156772" w:rsidRPr="00591C6C" w:rsidRDefault="00156772" w:rsidP="00A62B5D">
                <w:pPr>
                  <w:rPr>
                    <w:b/>
                    <w:bCs/>
                  </w:rPr>
                </w:pPr>
                <w:r>
                  <w:rPr>
                    <w:b/>
                    <w:bCs/>
                  </w:rPr>
                  <w:t>Closing date for voting</w:t>
                </w:r>
              </w:p>
              <w:sdt>
                <w:sdtPr>
                  <w:id w:val="1906873825"/>
                  <w:placeholder>
                    <w:docPart w:val="1A882A507932427DB401ADB8180D46A7"/>
                  </w:placeholder>
                  <w:showingPlcHdr/>
                  <w:date>
                    <w:dateFormat w:val="yyyy-MM-dd"/>
                    <w:lid w:val="en-GB"/>
                    <w:storeMappedDataAs w:val="dateTime"/>
                    <w:calendar w:val="gregorian"/>
                  </w:date>
                </w:sdtPr>
                <w:sdtEndPr/>
                <w:sdtContent>
                  <w:p w14:paraId="6F313033" w14:textId="77777777" w:rsidR="00156772" w:rsidRPr="006110D2" w:rsidRDefault="00156772" w:rsidP="00A62B5D">
                    <w:r w:rsidRPr="0033154E">
                      <w:rPr>
                        <w:rStyle w:val="af1"/>
                      </w:rPr>
                      <w:t>Click here to enter a date.</w:t>
                    </w:r>
                  </w:p>
                </w:sdtContent>
              </w:sdt>
            </w:tc>
            <w:tc>
              <w:tcPr>
                <w:tcW w:w="4678" w:type="dxa"/>
                <w:vMerge w:val="restart"/>
                <w:shd w:val="clear" w:color="auto" w:fill="auto"/>
              </w:tcPr>
              <w:p w14:paraId="4D12F722" w14:textId="77777777" w:rsidR="00156772" w:rsidRPr="00591C6C" w:rsidRDefault="00156772" w:rsidP="009F1251">
                <w:pPr>
                  <w:rPr>
                    <w:b/>
                    <w:bCs/>
                  </w:rPr>
                </w:pPr>
                <w:r w:rsidRPr="00591C6C">
                  <w:rPr>
                    <w:b/>
                    <w:bCs/>
                  </w:rPr>
                  <w:t>Reference number:</w:t>
                </w:r>
                <w:r w:rsidRPr="00591C6C">
                  <w:t xml:space="preserve"> </w:t>
                </w:r>
                <w:sdt>
                  <w:sdtPr>
                    <w:id w:val="1234356464"/>
                    <w:placeholder>
                      <w:docPart w:val="216C838DD28D428B85753FFCF7E48D7F"/>
                    </w:placeholder>
                    <w:showingPlcHdr/>
                  </w:sdtPr>
                  <w:sdtEndPr/>
                  <w:sdtContent>
                    <w:r w:rsidR="009F1251" w:rsidRPr="00101A31">
                      <w:rPr>
                        <w:rStyle w:val="af1"/>
                      </w:rPr>
                      <w:t>Enter Number</w:t>
                    </w:r>
                  </w:sdtContent>
                </w:sdt>
              </w:p>
              <w:p w14:paraId="6B9FAEB0" w14:textId="2F4B559A" w:rsidR="00156772" w:rsidRDefault="00156772" w:rsidP="00A62B5D">
                <w:r>
                  <w:t>(to be given by</w:t>
                </w:r>
                <w:r w:rsidR="00D73720">
                  <w:t xml:space="preserve"> ISO</w:t>
                </w:r>
                <w:r>
                  <w:t xml:space="preserve"> Central Secretariat)</w:t>
                </w:r>
              </w:p>
              <w:p w14:paraId="67FD7FE2" w14:textId="77777777" w:rsidR="00156772" w:rsidRDefault="00156772" w:rsidP="00A62B5D">
                <w:pPr>
                  <w:tabs>
                    <w:tab w:val="left" w:pos="2495"/>
                  </w:tabs>
                  <w:rPr>
                    <w:b/>
                    <w:bCs/>
                  </w:rPr>
                </w:pPr>
              </w:p>
              <w:p w14:paraId="031FFB50" w14:textId="2DE29AF0" w:rsidR="00156772" w:rsidRPr="00591C6C" w:rsidRDefault="00156772" w:rsidP="009F1251">
                <w:pPr>
                  <w:tabs>
                    <w:tab w:val="left" w:pos="2495"/>
                  </w:tabs>
                </w:pPr>
                <w:r w:rsidRPr="00591C6C">
                  <w:rPr>
                    <w:b/>
                    <w:bCs/>
                  </w:rPr>
                  <w:t>ISO/TC</w:t>
                </w:r>
                <w:r w:rsidRPr="009F1251">
                  <w:t xml:space="preserve"> </w:t>
                </w:r>
                <w:sdt>
                  <w:sdtPr>
                    <w:id w:val="1030995222"/>
                    <w:placeholder>
                      <w:docPart w:val="A6A8F76DBBC2479585AB2C08F89D9A59"/>
                    </w:placeholder>
                  </w:sdtPr>
                  <w:sdtEndPr/>
                  <w:sdtContent>
                    <w:r w:rsidR="001A3AB1">
                      <w:t>295</w:t>
                    </w:r>
                  </w:sdtContent>
                </w:sdt>
                <w:r w:rsidR="009F1251" w:rsidRPr="009F1251">
                  <w:t xml:space="preserve"> </w:t>
                </w:r>
                <w:r w:rsidRPr="00591C6C">
                  <w:rPr>
                    <w:b/>
                    <w:bCs/>
                  </w:rPr>
                  <w:t>/SC</w:t>
                </w:r>
                <w:r w:rsidRPr="009F1251">
                  <w:t xml:space="preserve"> </w:t>
                </w:r>
                <w:sdt>
                  <w:sdtPr>
                    <w:id w:val="-1435354251"/>
                    <w:placeholder>
                      <w:docPart w:val="1986261D4BB5473D925089DDD29C43AF"/>
                    </w:placeholder>
                    <w:showingPlcHdr/>
                  </w:sdtPr>
                  <w:sdtEndPr/>
                  <w:sdtContent>
                    <w:r w:rsidR="009F1251" w:rsidRPr="00101A31">
                      <w:rPr>
                        <w:rStyle w:val="af1"/>
                      </w:rPr>
                      <w:t>Enter Number</w:t>
                    </w:r>
                  </w:sdtContent>
                </w:sdt>
              </w:p>
              <w:p w14:paraId="7CF8E95A" w14:textId="77777777" w:rsidR="00156772" w:rsidRDefault="00156772" w:rsidP="00A62B5D"/>
              <w:p w14:paraId="741D11DD" w14:textId="77777777" w:rsidR="00156772" w:rsidRDefault="007324C1" w:rsidP="00B86546">
                <w:pPr>
                  <w:pStyle w:val="NormalHanging8mm"/>
                </w:pPr>
                <w:sdt>
                  <w:sdtPr>
                    <w:id w:val="-1392196333"/>
                    <w14:checkbox>
                      <w14:checked w14:val="0"/>
                      <w14:checkedState w14:val="2612" w14:font="ＭＳ ゴシック"/>
                      <w14:uncheckedState w14:val="2610" w14:font="ＭＳ ゴシック"/>
                    </w14:checkbox>
                  </w:sdtPr>
                  <w:sdtEndPr/>
                  <w:sdtContent>
                    <w:r w:rsidR="00156772">
                      <w:rPr>
                        <w:rFonts w:ascii="ＭＳ ゴシック" w:eastAsia="ＭＳ ゴシック" w:hAnsi="ＭＳ ゴシック" w:hint="eastAsia"/>
                      </w:rPr>
                      <w:t>☐</w:t>
                    </w:r>
                  </w:sdtContent>
                </w:sdt>
                <w:r w:rsidR="00156772">
                  <w:tab/>
                </w:r>
                <w:r w:rsidR="00156772" w:rsidRPr="001F25E5">
                  <w:t>Proposal for a new PC</w:t>
                </w:r>
              </w:p>
              <w:p w14:paraId="1A4338E8" w14:textId="77777777" w:rsidR="00156772" w:rsidRDefault="00156772" w:rsidP="00A62B5D">
                <w:pPr>
                  <w:rPr>
                    <w:b/>
                    <w:bCs/>
                  </w:rPr>
                </w:pPr>
              </w:p>
              <w:p w14:paraId="1FEAEC3B" w14:textId="77777777" w:rsidR="00156772" w:rsidRPr="006110D2" w:rsidRDefault="00156772" w:rsidP="00A62B5D">
                <w:r w:rsidRPr="001F25E5">
                  <w:rPr>
                    <w:b/>
                    <w:bCs/>
                  </w:rPr>
                  <w:t>N</w:t>
                </w:r>
                <w:r>
                  <w:rPr>
                    <w:b/>
                    <w:bCs/>
                  </w:rPr>
                  <w:t xml:space="preserve"> </w:t>
                </w:r>
                <w:sdt>
                  <w:sdtPr>
                    <w:rPr>
                      <w:b/>
                      <w:bCs/>
                    </w:rPr>
                    <w:id w:val="2114240652"/>
                    <w:placeholder>
                      <w:docPart w:val="194640B24B9940D58AE67A675A53B3AE"/>
                    </w:placeholder>
                    <w:showingPlcHdr/>
                  </w:sdtPr>
                  <w:sdtEndPr/>
                  <w:sdtContent>
                    <w:r w:rsidRPr="0033154E">
                      <w:rPr>
                        <w:rStyle w:val="af1"/>
                      </w:rPr>
                      <w:t>Click here to enter text.</w:t>
                    </w:r>
                  </w:sdtContent>
                </w:sdt>
              </w:p>
            </w:tc>
          </w:tr>
          <w:tr w:rsidR="00156772" w:rsidRPr="006110D2" w14:paraId="4D262CE2" w14:textId="77777777" w:rsidTr="005556AA">
            <w:trPr>
              <w:cantSplit/>
            </w:trPr>
            <w:tc>
              <w:tcPr>
                <w:tcW w:w="4678" w:type="dxa"/>
              </w:tcPr>
              <w:p w14:paraId="3CD714A6" w14:textId="27850D90" w:rsidR="00156772" w:rsidRPr="00591C6C" w:rsidRDefault="00156772" w:rsidP="002E6A10">
                <w:pPr>
                  <w:rPr>
                    <w:b/>
                    <w:bCs/>
                  </w:rPr>
                </w:pPr>
                <w:r w:rsidRPr="00591C6C">
                  <w:rPr>
                    <w:b/>
                    <w:bCs/>
                  </w:rPr>
                  <w:t>Proposer</w:t>
                </w:r>
              </w:p>
              <w:p w14:paraId="59E87157" w14:textId="06EE97A8" w:rsidR="002E6A10" w:rsidRDefault="007324C1" w:rsidP="002E6A10">
                <w:pPr>
                  <w:pStyle w:val="NormalHanging8mm"/>
                </w:pPr>
                <w:sdt>
                  <w:sdtPr>
                    <w:id w:val="476418239"/>
                    <w14:checkbox>
                      <w14:checked w14:val="1"/>
                      <w14:checkedState w14:val="2612" w14:font="ＭＳ ゴシック"/>
                      <w14:uncheckedState w14:val="2610" w14:font="ＭＳ ゴシック"/>
                    </w14:checkbox>
                  </w:sdtPr>
                  <w:sdtEndPr/>
                  <w:sdtContent>
                    <w:r w:rsidR="001A3AB1">
                      <w:rPr>
                        <w:rFonts w:ascii="ＭＳ ゴシック" w:eastAsia="ＭＳ ゴシック" w:hAnsi="ＭＳ ゴシック" w:hint="eastAsia"/>
                      </w:rPr>
                      <w:t>☒</w:t>
                    </w:r>
                  </w:sdtContent>
                </w:sdt>
                <w:r w:rsidR="002E6A10">
                  <w:tab/>
                  <w:t>ISO member body</w:t>
                </w:r>
                <w:r w:rsidR="00545C8A">
                  <w:t>:</w:t>
                </w:r>
              </w:p>
              <w:p w14:paraId="24A08916" w14:textId="5EF13FC2" w:rsidR="00156772" w:rsidRDefault="007324C1" w:rsidP="002E6A10">
                <w:pPr>
                  <w:pStyle w:val="NormalIndent2"/>
                  <w:ind w:left="454"/>
                </w:pPr>
                <w:sdt>
                  <w:sdtPr>
                    <w:id w:val="1845367237"/>
                    <w:placeholder>
                      <w:docPart w:val="2619A2E8B5F7499D8F051F18042C6035"/>
                    </w:placeholder>
                  </w:sdtPr>
                  <w:sdtEndPr/>
                  <w:sdtContent>
                    <w:ins w:id="0" w:author="Lenovo" w:date="2021-02-25T14:48:00Z">
                      <w:r w:rsidR="00A249DB">
                        <w:rPr>
                          <w:rFonts w:ascii="SimSun" w:eastAsia="SimSun" w:hAnsi="SimSun" w:hint="eastAsia"/>
                          <w:lang w:eastAsia="zh-CN"/>
                        </w:rPr>
                        <w:t>JISC</w:t>
                      </w:r>
                    </w:ins>
                  </w:sdtContent>
                </w:sdt>
              </w:p>
              <w:p w14:paraId="3DB7D5B4" w14:textId="28342754" w:rsidR="002E6A10" w:rsidRDefault="007324C1" w:rsidP="002E6A10">
                <w:pPr>
                  <w:pStyle w:val="NormalHanging8mm"/>
                </w:pPr>
                <w:sdt>
                  <w:sdtPr>
                    <w:id w:val="1558353424"/>
                    <w14:checkbox>
                      <w14:checked w14:val="0"/>
                      <w14:checkedState w14:val="2612" w14:font="ＭＳ ゴシック"/>
                      <w14:uncheckedState w14:val="2610" w14:font="ＭＳ ゴシック"/>
                    </w14:checkbox>
                  </w:sdtPr>
                  <w:sdtEndPr/>
                  <w:sdtContent>
                    <w:r w:rsidR="002E6A10">
                      <w:rPr>
                        <w:rFonts w:ascii="ＭＳ ゴシック" w:eastAsia="ＭＳ ゴシック" w:hAnsi="ＭＳ ゴシック" w:hint="eastAsia"/>
                      </w:rPr>
                      <w:t>☐</w:t>
                    </w:r>
                  </w:sdtContent>
                </w:sdt>
                <w:r w:rsidR="002E6A10">
                  <w:tab/>
                </w:r>
                <w:r w:rsidR="0075486A">
                  <w:t>Committee</w:t>
                </w:r>
                <w:r w:rsidR="00545C8A">
                  <w:t>, liaison or other</w:t>
                </w:r>
                <w:r w:rsidR="00670C64">
                  <w:rPr>
                    <w:rFonts w:cs="Arial"/>
                  </w:rPr>
                  <w:t>¹</w:t>
                </w:r>
                <w:r w:rsidR="00545C8A">
                  <w:t>:</w:t>
                </w:r>
              </w:p>
              <w:p w14:paraId="089EAA4D" w14:textId="4AC5948E" w:rsidR="0075486A" w:rsidRPr="006110D2" w:rsidRDefault="007324C1" w:rsidP="0075486A">
                <w:pPr>
                  <w:pStyle w:val="NormalIndent2"/>
                  <w:ind w:left="454"/>
                </w:pPr>
                <w:sdt>
                  <w:sdtPr>
                    <w:id w:val="242609429"/>
                    <w:placeholder>
                      <w:docPart w:val="D1F06B5969494CF9AE85D481BB17FFD3"/>
                    </w:placeholder>
                    <w:showingPlcHdr/>
                  </w:sdtPr>
                  <w:sdtEndPr/>
                  <w:sdtContent>
                    <w:r w:rsidR="002E6A10" w:rsidRPr="0033154E">
                      <w:rPr>
                        <w:rStyle w:val="af1"/>
                      </w:rPr>
                      <w:t>Click here to enter text.</w:t>
                    </w:r>
                  </w:sdtContent>
                </w:sdt>
              </w:p>
            </w:tc>
            <w:tc>
              <w:tcPr>
                <w:tcW w:w="4678" w:type="dxa"/>
                <w:vMerge/>
              </w:tcPr>
              <w:p w14:paraId="49F8140E" w14:textId="77777777" w:rsidR="00156772" w:rsidRPr="006110D2" w:rsidRDefault="00156772" w:rsidP="00A62B5D"/>
            </w:tc>
          </w:tr>
          <w:tr w:rsidR="00156772" w:rsidRPr="006110D2" w14:paraId="108FC5BF" w14:textId="77777777" w:rsidTr="005556AA">
            <w:trPr>
              <w:cantSplit/>
            </w:trPr>
            <w:tc>
              <w:tcPr>
                <w:tcW w:w="4678" w:type="dxa"/>
              </w:tcPr>
              <w:p w14:paraId="4C94C519" w14:textId="77777777" w:rsidR="00156772" w:rsidRPr="00591C6C" w:rsidRDefault="00156772" w:rsidP="00A62B5D">
                <w:pPr>
                  <w:rPr>
                    <w:b/>
                    <w:bCs/>
                  </w:rPr>
                </w:pPr>
                <w:r w:rsidRPr="00591C6C">
                  <w:rPr>
                    <w:b/>
                    <w:bCs/>
                  </w:rPr>
                  <w:t>Secretariat</w:t>
                </w:r>
              </w:p>
              <w:sdt>
                <w:sdtPr>
                  <w:id w:val="1897313824"/>
                  <w:placeholder>
                    <w:docPart w:val="6A56A8B1C3D64D119190C20EC0C4294A"/>
                  </w:placeholder>
                </w:sdtPr>
                <w:sdtEndPr/>
                <w:sdtContent>
                  <w:p w14:paraId="025A389C" w14:textId="3C6B890C" w:rsidR="00156772" w:rsidRPr="006110D2" w:rsidRDefault="00A249DB" w:rsidP="00A249DB">
                    <w:ins w:id="1" w:author="Lenovo" w:date="2021-02-25T14:48:00Z">
                      <w:r>
                        <w:rPr>
                          <w:rFonts w:ascii="SimSun" w:eastAsia="SimSun" w:hAnsi="SimSun" w:hint="eastAsia"/>
                          <w:lang w:eastAsia="zh-CN"/>
                        </w:rPr>
                        <w:t>SAC</w:t>
                      </w:r>
                    </w:ins>
                  </w:p>
                </w:sdtContent>
              </w:sdt>
            </w:tc>
            <w:tc>
              <w:tcPr>
                <w:tcW w:w="4678" w:type="dxa"/>
                <w:vMerge/>
              </w:tcPr>
              <w:p w14:paraId="5A3A7B0F" w14:textId="77777777" w:rsidR="00156772" w:rsidRPr="006110D2" w:rsidRDefault="00156772" w:rsidP="00A62B5D"/>
            </w:tc>
          </w:tr>
        </w:tbl>
        <w:p w14:paraId="76A1EBF4" w14:textId="77777777" w:rsidR="00A62B5D" w:rsidRDefault="00A62B5D" w:rsidP="004730C5"/>
        <w:p w14:paraId="3CE5D8FE" w14:textId="69608846" w:rsidR="001F25E5" w:rsidRPr="001F25E5" w:rsidRDefault="001F25E5" w:rsidP="001F25E5">
          <w:r w:rsidRPr="001F25E5">
            <w:t>A proposal for a new work item within the scope of an existing committee shall be submitted to the secretariat of that committee</w:t>
          </w:r>
          <w:r w:rsidR="00D325B9">
            <w:t>.</w:t>
          </w:r>
          <w:r w:rsidRPr="001F25E5">
            <w:t xml:space="preserve"> </w:t>
          </w:r>
        </w:p>
        <w:p w14:paraId="58C24ABC" w14:textId="77777777" w:rsidR="001F25E5" w:rsidRPr="001F25E5" w:rsidRDefault="001F25E5" w:rsidP="001F25E5"/>
        <w:p w14:paraId="30B9EC8F" w14:textId="4DBD8A60" w:rsidR="001F25E5" w:rsidRPr="002E6A10" w:rsidRDefault="00670C64" w:rsidP="001F25E5">
          <w:r>
            <w:rPr>
              <w:rFonts w:cs="Arial"/>
              <w:spacing w:val="-4"/>
            </w:rPr>
            <w:t>¹</w:t>
          </w:r>
          <w:r w:rsidR="20A22BB0">
            <w:rPr>
              <w:rFonts w:cs="Arial"/>
              <w:spacing w:val="-4"/>
            </w:rPr>
            <w:t xml:space="preserve"> </w:t>
          </w:r>
          <w:r w:rsidR="001F25E5" w:rsidRPr="002E6A10">
            <w:rPr>
              <w:spacing w:val="-4"/>
            </w:rPr>
            <w:t>The proposer of a new work item may be a member body of ISO, the secretariat itself, another technical committee or subcommittee, an organization in liaison, the Technical Management Board or one of the advisory groups, or the Secretary-General.</w:t>
          </w:r>
          <w:r w:rsidR="00733413" w:rsidRPr="002E6A10">
            <w:rPr>
              <w:spacing w:val="-4"/>
            </w:rPr>
            <w:t xml:space="preserve"> See ISO/IEC Directives Part 1, </w:t>
          </w:r>
          <w:hyperlink r:id="rId11" w:anchor="_idTextAnchor138" w:history="1">
            <w:r w:rsidR="00733413" w:rsidRPr="002E6A10">
              <w:rPr>
                <w:rStyle w:val="af2"/>
                <w:spacing w:val="-4"/>
              </w:rPr>
              <w:t>Clause 2.3.2</w:t>
            </w:r>
          </w:hyperlink>
          <w:r w:rsidR="00733413" w:rsidRPr="002E6A10">
            <w:rPr>
              <w:spacing w:val="-4"/>
            </w:rPr>
            <w:t>.</w:t>
          </w:r>
        </w:p>
        <w:p w14:paraId="67B4F0C1" w14:textId="77777777" w:rsidR="005D750B" w:rsidRDefault="005D750B" w:rsidP="001F25E5"/>
        <w:p w14:paraId="23850EE8" w14:textId="77777777" w:rsidR="005D750B" w:rsidRDefault="005D750B" w:rsidP="005D750B">
          <w:r>
            <w:t>The proposer(s) of the new work item proposal shall:</w:t>
          </w:r>
        </w:p>
        <w:p w14:paraId="4299983F" w14:textId="77777777" w:rsidR="005D750B" w:rsidRDefault="005D750B" w:rsidP="002E6A10">
          <w:pPr>
            <w:pStyle w:val="a"/>
          </w:pPr>
          <w:r>
            <w:t>make every effort to provide a first working draft for discussion, or at least an outline of a working draft;</w:t>
          </w:r>
        </w:p>
        <w:p w14:paraId="19728B0C" w14:textId="77777777" w:rsidR="005D750B" w:rsidRDefault="005D750B" w:rsidP="002E6A10">
          <w:pPr>
            <w:pStyle w:val="a"/>
          </w:pPr>
          <w:r>
            <w:t>nominate a project leader;</w:t>
          </w:r>
        </w:p>
        <w:p w14:paraId="5A4CFCE3" w14:textId="77777777" w:rsidR="005D750B" w:rsidRPr="001F25E5" w:rsidRDefault="005D750B" w:rsidP="002E6A10">
          <w:pPr>
            <w:pStyle w:val="a"/>
          </w:pPr>
          <w:r>
            <w:t>discuss the proposal with the committee leadership prior to submitting the appropriate form, to decide on an appropriate development track (based on market needs) and draft a project plan including key milestones and the proposed date of the first meeting.</w:t>
          </w:r>
        </w:p>
        <w:p w14:paraId="568E6CC7" w14:textId="77777777" w:rsidR="001F25E5" w:rsidRPr="001F25E5" w:rsidRDefault="001F25E5" w:rsidP="002E6A10"/>
        <w:p w14:paraId="30EFDFBE" w14:textId="77777777" w:rsidR="001F25E5" w:rsidRPr="001F25E5" w:rsidRDefault="001F25E5" w:rsidP="001F25E5">
          <w:r w:rsidRPr="001F25E5">
            <w:t>The proposal will be circulated to the P-members of the technical committee or subcommittee for voting, and to the O-members for information.</w:t>
          </w:r>
        </w:p>
        <w:p w14:paraId="7D674081" w14:textId="77777777" w:rsidR="001F25E5" w:rsidRPr="001F25E5" w:rsidRDefault="001F25E5" w:rsidP="001F25E5"/>
        <w:p w14:paraId="7D2295D0" w14:textId="77777777" w:rsidR="00B86546" w:rsidRDefault="00DE49C3" w:rsidP="001F25E5">
          <w:pPr>
            <w:rPr>
              <w:b/>
              <w:bCs/>
            </w:rPr>
          </w:pPr>
          <w:r>
            <w:rPr>
              <w:b/>
              <w:bCs/>
            </w:rPr>
            <w:t>IMPORTANT NOTE</w:t>
          </w:r>
        </w:p>
        <w:p w14:paraId="32DA3DA1" w14:textId="77777777" w:rsidR="001F25E5" w:rsidRPr="001F25E5" w:rsidRDefault="001F25E5" w:rsidP="001F25E5">
          <w:pPr>
            <w:rPr>
              <w:b/>
              <w:bCs/>
            </w:rPr>
          </w:pPr>
          <w:r w:rsidRPr="001F25E5">
            <w:rPr>
              <w:b/>
              <w:bCs/>
            </w:rPr>
            <w:t>Proposals without adequate justification risk rejection or referral to originator.</w:t>
          </w:r>
        </w:p>
        <w:p w14:paraId="797B2712" w14:textId="77777777" w:rsidR="001F25E5" w:rsidRPr="001F25E5" w:rsidRDefault="001F25E5" w:rsidP="001F25E5"/>
        <w:p w14:paraId="0496D8BA" w14:textId="6DA35F3A" w:rsidR="001F25E5" w:rsidRPr="00CD60A7" w:rsidRDefault="001F25E5" w:rsidP="001F25E5">
          <w:pPr>
            <w:rPr>
              <w:rStyle w:val="af2"/>
            </w:rPr>
          </w:pPr>
          <w:r w:rsidRPr="001F25E5">
            <w:t xml:space="preserve">Guidelines for proposing and justifying a new work item are contained </w:t>
          </w:r>
          <w:r w:rsidR="00CD60A7">
            <w:fldChar w:fldCharType="begin"/>
          </w:r>
          <w:r w:rsidR="00CD60A7">
            <w:instrText xml:space="preserve"> HYPERLINK "https://www.iso.org/sites/directives/current/part1/index.xhtml" \l "_idTextAnchor310" </w:instrText>
          </w:r>
          <w:r w:rsidR="00CD60A7">
            <w:fldChar w:fldCharType="separate"/>
          </w:r>
          <w:r w:rsidRPr="00CD60A7">
            <w:rPr>
              <w:rStyle w:val="af2"/>
            </w:rPr>
            <w:t>in Annex C of the ISO/IEC Directives, Part 1.</w:t>
          </w:r>
        </w:p>
        <w:p w14:paraId="2A04FC5D" w14:textId="01A993FF" w:rsidR="001F25E5" w:rsidRPr="001F25E5" w:rsidRDefault="00CD60A7" w:rsidP="001F25E5">
          <w:r>
            <w:fldChar w:fldCharType="end"/>
          </w:r>
        </w:p>
        <w:p w14:paraId="1C523662" w14:textId="2A731C60" w:rsidR="001F25E5" w:rsidRPr="002E6A10" w:rsidRDefault="007324C1" w:rsidP="001F25E5">
          <w:pPr>
            <w:pStyle w:val="NormalHanging8mm"/>
            <w:rPr>
              <w:spacing w:val="-8"/>
            </w:rPr>
          </w:pPr>
          <w:sdt>
            <w:sdtPr>
              <w:id w:val="1513886116"/>
              <w14:checkbox>
                <w14:checked w14:val="1"/>
                <w14:checkedState w14:val="2612" w14:font="ＭＳ ゴシック"/>
                <w14:uncheckedState w14:val="2610" w14:font="ＭＳ ゴシック"/>
              </w14:checkbox>
            </w:sdtPr>
            <w:sdtEndPr/>
            <w:sdtContent>
              <w:r w:rsidR="001A3AB1">
                <w:rPr>
                  <w:rFonts w:ascii="ＭＳ ゴシック" w:eastAsia="ＭＳ ゴシック" w:hAnsi="ＭＳ ゴシック" w:hint="eastAsia"/>
                </w:rPr>
                <w:t>☒</w:t>
              </w:r>
            </w:sdtContent>
          </w:sdt>
          <w:r w:rsidR="001F25E5">
            <w:tab/>
          </w:r>
          <w:r w:rsidR="001F25E5" w:rsidRPr="002E6A10">
            <w:rPr>
              <w:spacing w:val="-8"/>
            </w:rPr>
            <w:t>The proposer has considered the guidance given in the Annex C during the preparation of the NP.</w:t>
          </w:r>
        </w:p>
        <w:p w14:paraId="18FD02BA" w14:textId="77777777" w:rsidR="005D750B" w:rsidRPr="001F25E5" w:rsidRDefault="005D750B" w:rsidP="001F25E5">
          <w:pPr>
            <w:pStyle w:val="NormalHanging8mm"/>
          </w:pPr>
        </w:p>
        <w:p w14:paraId="3D5E6B18" w14:textId="77777777" w:rsidR="005D750B" w:rsidRPr="005D750B" w:rsidRDefault="005D750B" w:rsidP="005D750B">
          <w:pPr>
            <w:rPr>
              <w:lang w:val="en-US"/>
            </w:rPr>
          </w:pPr>
          <w:r>
            <w:rPr>
              <w:lang w:val="en-US"/>
            </w:rPr>
            <w:t>Resource</w:t>
          </w:r>
          <w:r w:rsidRPr="005D750B">
            <w:rPr>
              <w:lang w:val="en-US"/>
            </w:rPr>
            <w:t xml:space="preserve"> availability:</w:t>
          </w:r>
        </w:p>
        <w:p w14:paraId="6A3F432B" w14:textId="320AD147" w:rsidR="005D750B" w:rsidRPr="005D750B" w:rsidRDefault="007324C1" w:rsidP="002E6A10">
          <w:pPr>
            <w:pStyle w:val="NormalHanging8mm"/>
            <w:rPr>
              <w:lang w:val="en-US"/>
            </w:rPr>
          </w:pPr>
          <w:sdt>
            <w:sdtPr>
              <w:id w:val="218024347"/>
              <w14:checkbox>
                <w14:checked w14:val="1"/>
                <w14:checkedState w14:val="2612" w14:font="ＭＳ ゴシック"/>
                <w14:uncheckedState w14:val="2610" w14:font="ＭＳ ゴシック"/>
              </w14:checkbox>
            </w:sdtPr>
            <w:sdtEndPr/>
            <w:sdtContent>
              <w:r w:rsidR="001A3AB1">
                <w:rPr>
                  <w:rFonts w:ascii="ＭＳ ゴシック" w:eastAsia="ＭＳ ゴシック" w:hAnsi="ＭＳ ゴシック" w:hint="eastAsia"/>
                </w:rPr>
                <w:t>☒</w:t>
              </w:r>
            </w:sdtContent>
          </w:sdt>
          <w:r w:rsidR="002E6A10">
            <w:tab/>
          </w:r>
          <w:r w:rsidR="005D750B" w:rsidRPr="005D750B">
            <w:rPr>
              <w:lang w:val="en-US"/>
            </w:rPr>
            <w:t>There are resources available to allow the development of the project to start immediatel</w:t>
          </w:r>
          <w:r w:rsidR="005D750B">
            <w:rPr>
              <w:lang w:val="en-US"/>
            </w:rPr>
            <w:t>y after project approval* (i.e.</w:t>
          </w:r>
          <w:r w:rsidR="005D750B" w:rsidRPr="005D750B">
            <w:rPr>
              <w:lang w:val="en-US"/>
            </w:rPr>
            <w:t xml:space="preserve"> project leader, related </w:t>
          </w:r>
          <w:r w:rsidR="002E6A10">
            <w:rPr>
              <w:lang w:val="en-US"/>
            </w:rPr>
            <w:t>WG or committee work programme).</w:t>
          </w:r>
        </w:p>
        <w:p w14:paraId="04EC11F4" w14:textId="77777777" w:rsidR="002E6A10" w:rsidRDefault="002E6A10" w:rsidP="002E6A10">
          <w:pPr>
            <w:rPr>
              <w:lang w:val="en-US"/>
            </w:rPr>
          </w:pPr>
        </w:p>
        <w:p w14:paraId="1800C574" w14:textId="12DBB520" w:rsidR="001F25E5" w:rsidRPr="002E6A10" w:rsidRDefault="00545C8A">
          <w:pPr>
            <w:pStyle w:val="ac"/>
            <w:rPr>
              <w:lang w:val="en-US"/>
            </w:rPr>
          </w:pPr>
          <w:r w:rsidRPr="376349EA">
            <w:rPr>
              <w:lang w:val="en-US"/>
            </w:rPr>
            <w:t>*</w:t>
          </w:r>
          <w:r w:rsidR="005D750B" w:rsidRPr="376349EA">
            <w:rPr>
              <w:lang w:val="en-US"/>
            </w:rPr>
            <w:t xml:space="preserve"> if not, it is recommended that the project </w:t>
          </w:r>
          <w:r w:rsidR="686B7C83" w:rsidRPr="376349EA">
            <w:rPr>
              <w:lang w:val="en-US"/>
            </w:rPr>
            <w:t>be</w:t>
          </w:r>
          <w:r w:rsidR="005D750B" w:rsidRPr="376349EA">
            <w:rPr>
              <w:lang w:val="en-US"/>
            </w:rPr>
            <w:t xml:space="preserve"> first registered as a preliminary work item (a Form 4 is not required for this) and</w:t>
          </w:r>
          <w:r w:rsidR="0E1AA393" w:rsidRPr="376349EA">
            <w:rPr>
              <w:lang w:val="en-US"/>
            </w:rPr>
            <w:t>,</w:t>
          </w:r>
          <w:r w:rsidR="005D750B" w:rsidRPr="376349EA">
            <w:rPr>
              <w:lang w:val="en-US"/>
            </w:rPr>
            <w:t xml:space="preserve"> when the development can start, Form 4 should be completed to initiate the NP ballot.</w:t>
          </w:r>
        </w:p>
        <w:p w14:paraId="54C26476" w14:textId="77777777" w:rsidR="001F25E5" w:rsidRPr="001F25E5" w:rsidRDefault="001F25E5" w:rsidP="00387B8B">
          <w:pPr>
            <w:keepNext/>
            <w:spacing w:after="120"/>
          </w:pPr>
          <w:r w:rsidRPr="00387B8B">
            <w:rPr>
              <w:b/>
              <w:bCs/>
              <w:sz w:val="26"/>
              <w:szCs w:val="26"/>
            </w:rPr>
            <w:lastRenderedPageBreak/>
            <w:t>Proposal</w:t>
          </w:r>
          <w:r w:rsidRPr="001F25E5">
            <w:t xml:space="preserve"> (to be completed by the proposer</w:t>
          </w:r>
          <w:r w:rsidR="005D750B" w:rsidRPr="005D750B">
            <w:t>, following discussio</w:t>
          </w:r>
          <w:r w:rsidR="005D750B">
            <w:t>n with the committee leadership</w:t>
          </w:r>
          <w:r w:rsidRPr="001F25E5">
            <w:t>)</w:t>
          </w:r>
        </w:p>
        <w:tbl>
          <w:tblPr>
            <w:tblStyle w:val="TableGrid1"/>
            <w:tblW w:w="9356" w:type="dxa"/>
            <w:tblLayout w:type="fixed"/>
            <w:tblCellMar>
              <w:top w:w="57" w:type="dxa"/>
              <w:left w:w="57" w:type="dxa"/>
              <w:bottom w:w="57" w:type="dxa"/>
              <w:right w:w="57" w:type="dxa"/>
            </w:tblCellMar>
            <w:tblLook w:val="04A0" w:firstRow="1" w:lastRow="0" w:firstColumn="1" w:lastColumn="0" w:noHBand="0" w:noVBand="1"/>
          </w:tblPr>
          <w:tblGrid>
            <w:gridCol w:w="3118"/>
            <w:gridCol w:w="1560"/>
            <w:gridCol w:w="1559"/>
            <w:gridCol w:w="3119"/>
          </w:tblGrid>
          <w:tr w:rsidR="001F25E5" w:rsidRPr="006110D2" w14:paraId="5A984617" w14:textId="77777777" w:rsidTr="009001BE">
            <w:trPr>
              <w:cantSplit/>
            </w:trPr>
            <w:tc>
              <w:tcPr>
                <w:tcW w:w="9356" w:type="dxa"/>
                <w:gridSpan w:val="4"/>
              </w:tcPr>
              <w:p w14:paraId="4094E699" w14:textId="3813DCE4" w:rsidR="001F25E5" w:rsidRPr="001F25E5" w:rsidRDefault="001F25E5" w:rsidP="00F56E73">
                <w:pPr>
                  <w:jc w:val="left"/>
                  <w:rPr>
                    <w:b/>
                    <w:bCs/>
                  </w:rPr>
                </w:pPr>
                <w:r w:rsidRPr="001F25E5">
                  <w:rPr>
                    <w:b/>
                    <w:bCs/>
                  </w:rPr>
                  <w:t>Ti</w:t>
                </w:r>
                <w:r w:rsidR="00DE49C3">
                  <w:rPr>
                    <w:b/>
                    <w:bCs/>
                  </w:rPr>
                  <w:t xml:space="preserve">tle of the proposed </w:t>
                </w:r>
                <w:r w:rsidR="00431EEA">
                  <w:rPr>
                    <w:b/>
                    <w:bCs/>
                  </w:rPr>
                  <w:t>d</w:t>
                </w:r>
                <w:r w:rsidR="00DE49C3">
                  <w:rPr>
                    <w:b/>
                    <w:bCs/>
                  </w:rPr>
                  <w:t>eliverable</w:t>
                </w:r>
              </w:p>
              <w:p w14:paraId="2B5F4C5B" w14:textId="77777777" w:rsidR="001F25E5" w:rsidRDefault="001F25E5" w:rsidP="00F56E73">
                <w:pPr>
                  <w:jc w:val="left"/>
                  <w:rPr>
                    <w:b/>
                    <w:bCs/>
                  </w:rPr>
                </w:pPr>
              </w:p>
              <w:p w14:paraId="0201118F" w14:textId="77777777" w:rsidR="001F25E5" w:rsidRPr="001F25E5" w:rsidRDefault="00DE49C3" w:rsidP="00F56E73">
                <w:pPr>
                  <w:jc w:val="left"/>
                  <w:rPr>
                    <w:b/>
                    <w:bCs/>
                  </w:rPr>
                </w:pPr>
                <w:r>
                  <w:rPr>
                    <w:b/>
                    <w:bCs/>
                  </w:rPr>
                  <w:t>English title</w:t>
                </w:r>
              </w:p>
              <w:sdt>
                <w:sdtPr>
                  <w:id w:val="-935747702"/>
                  <w:placeholder>
                    <w:docPart w:val="DefaultPlaceholder_1081868574"/>
                  </w:placeholder>
                </w:sdtPr>
                <w:sdtEndPr/>
                <w:sdtContent>
                  <w:p w14:paraId="7E0B4DE6" w14:textId="5F66674E" w:rsidR="001F25E5" w:rsidRDefault="001A3AB1" w:rsidP="001A3AB1">
                    <w:pPr>
                      <w:pStyle w:val="Default"/>
                    </w:pPr>
                    <w:r>
                      <w:t xml:space="preserve"> Exchange formats for the Audit Data Collection Standard: XBRL</w:t>
                    </w:r>
                  </w:p>
                </w:sdtContent>
              </w:sdt>
              <w:p w14:paraId="12B85E2E" w14:textId="77777777" w:rsidR="001F25E5" w:rsidRDefault="001F25E5" w:rsidP="00F56E73">
                <w:pPr>
                  <w:jc w:val="left"/>
                  <w:rPr>
                    <w:b/>
                    <w:bCs/>
                  </w:rPr>
                </w:pPr>
              </w:p>
              <w:p w14:paraId="4601CB39" w14:textId="77777777" w:rsidR="001F25E5" w:rsidRPr="001F25E5" w:rsidRDefault="00DE49C3" w:rsidP="00F56E73">
                <w:pPr>
                  <w:jc w:val="left"/>
                  <w:rPr>
                    <w:b/>
                    <w:bCs/>
                  </w:rPr>
                </w:pPr>
                <w:r>
                  <w:rPr>
                    <w:b/>
                    <w:bCs/>
                  </w:rPr>
                  <w:t>French title (if available)</w:t>
                </w:r>
              </w:p>
              <w:sdt>
                <w:sdtPr>
                  <w:id w:val="1084412470"/>
                  <w:placeholder>
                    <w:docPart w:val="DefaultPlaceholder_1081868574"/>
                  </w:placeholder>
                  <w:showingPlcHdr/>
                </w:sdtPr>
                <w:sdtEndPr/>
                <w:sdtContent>
                  <w:p w14:paraId="4DDE329B" w14:textId="77777777" w:rsidR="001F25E5" w:rsidRDefault="001F25E5" w:rsidP="00F56E73">
                    <w:pPr>
                      <w:jc w:val="left"/>
                    </w:pPr>
                    <w:r w:rsidRPr="0033154E">
                      <w:rPr>
                        <w:rStyle w:val="af1"/>
                      </w:rPr>
                      <w:t>Click here to enter text.</w:t>
                    </w:r>
                  </w:p>
                </w:sdtContent>
              </w:sdt>
              <w:p w14:paraId="60484989" w14:textId="77777777" w:rsidR="001F25E5" w:rsidRDefault="001F25E5" w:rsidP="00F56E73">
                <w:pPr>
                  <w:jc w:val="left"/>
                </w:pPr>
              </w:p>
              <w:p w14:paraId="5039F5D1" w14:textId="2602DB64" w:rsidR="001F25E5" w:rsidRPr="001F25E5" w:rsidRDefault="001F25E5" w:rsidP="00F56E73">
                <w:pPr>
                  <w:jc w:val="left"/>
                  <w:rPr>
                    <w:i/>
                    <w:iCs/>
                  </w:rPr>
                </w:pPr>
                <w:r w:rsidRPr="001F25E5">
                  <w:rPr>
                    <w:i/>
                    <w:iCs/>
                  </w:rPr>
                  <w:t xml:space="preserve">(In the case of an amendment, revision or a new part of an existing document, </w:t>
                </w:r>
                <w:r w:rsidR="00733413">
                  <w:rPr>
                    <w:i/>
                    <w:iCs/>
                  </w:rPr>
                  <w:t>include</w:t>
                </w:r>
                <w:r w:rsidR="00733413" w:rsidRPr="001F25E5">
                  <w:rPr>
                    <w:i/>
                    <w:iCs/>
                  </w:rPr>
                  <w:t xml:space="preserve"> </w:t>
                </w:r>
                <w:r w:rsidRPr="001F25E5">
                  <w:rPr>
                    <w:i/>
                    <w:iCs/>
                  </w:rPr>
                  <w:t>the reference number and current title)</w:t>
                </w:r>
              </w:p>
            </w:tc>
          </w:tr>
          <w:tr w:rsidR="001F25E5" w:rsidRPr="006110D2" w14:paraId="6B70116F" w14:textId="77777777" w:rsidTr="009001BE">
            <w:trPr>
              <w:cantSplit/>
            </w:trPr>
            <w:tc>
              <w:tcPr>
                <w:tcW w:w="9356" w:type="dxa"/>
                <w:gridSpan w:val="4"/>
              </w:tcPr>
              <w:p w14:paraId="1EC5C12A" w14:textId="77777777" w:rsidR="001F25E5" w:rsidRDefault="001F25E5" w:rsidP="00F56E73">
                <w:pPr>
                  <w:jc w:val="left"/>
                  <w:rPr>
                    <w:b/>
                    <w:bCs/>
                  </w:rPr>
                </w:pPr>
                <w:r w:rsidRPr="001F25E5">
                  <w:rPr>
                    <w:b/>
                    <w:bCs/>
                  </w:rPr>
                  <w:t xml:space="preserve">Scope of the proposed </w:t>
                </w:r>
                <w:r w:rsidR="00DE49C3">
                  <w:rPr>
                    <w:b/>
                    <w:bCs/>
                  </w:rPr>
                  <w:t>deliverable</w:t>
                </w:r>
              </w:p>
              <w:p w14:paraId="239035D0" w14:textId="77777777" w:rsidR="002E7F4C" w:rsidRPr="002E7F4C" w:rsidRDefault="002E7F4C" w:rsidP="00F56E73">
                <w:pPr>
                  <w:jc w:val="left"/>
                </w:pPr>
              </w:p>
              <w:sdt>
                <w:sdtPr>
                  <w:id w:val="1568543172"/>
                  <w:placeholder>
                    <w:docPart w:val="35C9F4A83C7A47B79FCAFD79CC7C8188"/>
                  </w:placeholder>
                </w:sdtPr>
                <w:sdtEndPr/>
                <w:sdtContent>
                  <w:sdt>
                    <w:sdtPr>
                      <w:id w:val="1240595586"/>
                      <w:placeholder>
                        <w:docPart w:val="DefaultPlaceholder_1081868574"/>
                      </w:placeholder>
                    </w:sdtPr>
                    <w:sdtEndPr/>
                    <w:sdtContent>
                      <w:p w14:paraId="75513462" w14:textId="77777777" w:rsidR="00B55D17" w:rsidRPr="008A20DF" w:rsidRDefault="00B55D17" w:rsidP="00B55D17">
                        <w:pPr>
                          <w:rPr>
                            <w:ins w:id="2" w:author="Nobu" w:date="2021-03-18T13:12:00Z"/>
                          </w:rPr>
                        </w:pPr>
                        <w:ins w:id="3" w:author="Nobu" w:date="2021-03-18T13:12:00Z">
                          <w:r w:rsidRPr="008A20DF">
                            <w:t xml:space="preserve">In ISO 21378:2019, flat file in CSV is defined as the only output file format. Without separating the semantic data modeling of physical file formats and syntactic bindings, it is difficult to consistently define mapping between flat file and structured file formats (XML, JSON, XBRL, and new emerging file formats, etc.). Semantic data modeling of audit data based on business process analysis enables clear and complete definition of XBRL syntax bindings and leverages XBRL capabilities. </w:t>
                          </w:r>
                        </w:ins>
                      </w:p>
                      <w:p w14:paraId="0C67126F" w14:textId="77777777" w:rsidR="00B55D17" w:rsidRPr="008A20DF" w:rsidRDefault="00B55D17" w:rsidP="00B55D17">
                        <w:pPr>
                          <w:rPr>
                            <w:ins w:id="4" w:author="Nobu" w:date="2021-03-18T13:12:00Z"/>
                          </w:rPr>
                        </w:pPr>
                        <w:ins w:id="5" w:author="Nobu" w:date="2021-03-18T13:12:00Z">
                          <w:r w:rsidRPr="008A20DF">
                            <w:t>The proposed deliverable contains:</w:t>
                          </w:r>
                        </w:ins>
                      </w:p>
                      <w:p w14:paraId="693AEF15" w14:textId="77777777" w:rsidR="00B55D17" w:rsidRPr="008A20DF" w:rsidRDefault="00B55D17" w:rsidP="00B55D17">
                        <w:pPr>
                          <w:rPr>
                            <w:ins w:id="6" w:author="Nobu" w:date="2021-03-18T13:12:00Z"/>
                          </w:rPr>
                        </w:pPr>
                        <w:ins w:id="7" w:author="Nobu" w:date="2021-03-18T13:12:00Z">
                          <w:r w:rsidRPr="008A20DF">
                            <w:t>Semantic data modeling</w:t>
                          </w:r>
                        </w:ins>
                      </w:p>
                      <w:p w14:paraId="14F2F2C4" w14:textId="77777777" w:rsidR="00B55D17" w:rsidRPr="008A20DF" w:rsidRDefault="00B55D17" w:rsidP="00B55D17">
                        <w:pPr>
                          <w:pStyle w:val="a6"/>
                          <w:numPr>
                            <w:ilvl w:val="0"/>
                            <w:numId w:val="33"/>
                          </w:numPr>
                          <w:spacing w:before="120" w:line="240" w:lineRule="atLeast"/>
                          <w:contextualSpacing w:val="0"/>
                          <w:rPr>
                            <w:ins w:id="8" w:author="Nobu" w:date="2021-03-18T13:12:00Z"/>
                          </w:rPr>
                        </w:pPr>
                        <w:ins w:id="9" w:author="Nobu" w:date="2021-03-18T13:12:00Z">
                          <w:r w:rsidRPr="008A20DF">
                            <w:t>Business parties involved and their roles and relationships</w:t>
                          </w:r>
                        </w:ins>
                      </w:p>
                      <w:p w14:paraId="4757FF87" w14:textId="77777777" w:rsidR="00B55D17" w:rsidRPr="008A20DF" w:rsidRDefault="00B55D17" w:rsidP="00B55D17">
                        <w:pPr>
                          <w:pStyle w:val="a6"/>
                          <w:numPr>
                            <w:ilvl w:val="0"/>
                            <w:numId w:val="33"/>
                          </w:numPr>
                          <w:spacing w:before="120" w:line="240" w:lineRule="atLeast"/>
                          <w:contextualSpacing w:val="0"/>
                          <w:rPr>
                            <w:ins w:id="10" w:author="Nobu" w:date="2021-03-18T13:12:00Z"/>
                          </w:rPr>
                        </w:pPr>
                        <w:ins w:id="11" w:author="Nobu" w:date="2021-03-18T13:12:00Z">
                          <w:r w:rsidRPr="008A20DF">
                            <w:t>Employee roles and activities</w:t>
                          </w:r>
                        </w:ins>
                      </w:p>
                      <w:p w14:paraId="15F2ABF9" w14:textId="77777777" w:rsidR="00B55D17" w:rsidRPr="008A20DF" w:rsidRDefault="00B55D17" w:rsidP="00B55D17">
                        <w:pPr>
                          <w:pStyle w:val="a6"/>
                          <w:numPr>
                            <w:ilvl w:val="0"/>
                            <w:numId w:val="33"/>
                          </w:numPr>
                          <w:spacing w:before="120" w:line="240" w:lineRule="atLeast"/>
                          <w:contextualSpacing w:val="0"/>
                          <w:rPr>
                            <w:ins w:id="12" w:author="Nobu" w:date="2021-03-18T13:12:00Z"/>
                          </w:rPr>
                        </w:pPr>
                        <w:ins w:id="13" w:author="Nobu" w:date="2021-03-18T13:12:00Z">
                          <w:r w:rsidRPr="008A20DF">
                            <w:t>Semantic datatypes</w:t>
                          </w:r>
                        </w:ins>
                      </w:p>
                      <w:p w14:paraId="19BC1F57" w14:textId="77777777" w:rsidR="00B55D17" w:rsidRPr="008A20DF" w:rsidRDefault="00B55D17" w:rsidP="00B55D17">
                        <w:pPr>
                          <w:pStyle w:val="a6"/>
                          <w:numPr>
                            <w:ilvl w:val="0"/>
                            <w:numId w:val="33"/>
                          </w:numPr>
                          <w:spacing w:before="120" w:line="240" w:lineRule="atLeast"/>
                          <w:contextualSpacing w:val="0"/>
                          <w:rPr>
                            <w:ins w:id="14" w:author="Nobu" w:date="2021-03-18T13:12:00Z"/>
                          </w:rPr>
                        </w:pPr>
                        <w:ins w:id="15" w:author="Nobu" w:date="2021-03-18T13:12:00Z">
                          <w:r w:rsidRPr="008A20DF">
                            <w:t>Business processes</w:t>
                          </w:r>
                        </w:ins>
                      </w:p>
                      <w:p w14:paraId="610B02B4" w14:textId="77777777" w:rsidR="00B55D17" w:rsidRPr="008A20DF" w:rsidRDefault="00B55D17" w:rsidP="00B55D17">
                        <w:pPr>
                          <w:pStyle w:val="a6"/>
                          <w:numPr>
                            <w:ilvl w:val="0"/>
                            <w:numId w:val="33"/>
                          </w:numPr>
                          <w:spacing w:before="120" w:line="240" w:lineRule="atLeast"/>
                          <w:contextualSpacing w:val="0"/>
                          <w:rPr>
                            <w:ins w:id="16" w:author="Nobu" w:date="2021-03-18T13:12:00Z"/>
                          </w:rPr>
                        </w:pPr>
                        <w:ins w:id="17" w:author="Nobu" w:date="2021-03-18T13:12:00Z">
                          <w:r w:rsidRPr="008A20DF">
                            <w:t>Business controls and audit trails</w:t>
                          </w:r>
                        </w:ins>
                      </w:p>
                      <w:p w14:paraId="7E7392C5" w14:textId="77777777" w:rsidR="00B55D17" w:rsidRPr="008A20DF" w:rsidRDefault="00B55D17" w:rsidP="00B55D17">
                        <w:pPr>
                          <w:pStyle w:val="a6"/>
                          <w:numPr>
                            <w:ilvl w:val="0"/>
                            <w:numId w:val="33"/>
                          </w:numPr>
                          <w:spacing w:before="120" w:line="240" w:lineRule="atLeast"/>
                          <w:contextualSpacing w:val="0"/>
                          <w:rPr>
                            <w:ins w:id="18" w:author="Nobu" w:date="2021-03-18T13:12:00Z"/>
                          </w:rPr>
                        </w:pPr>
                        <w:ins w:id="19" w:author="Nobu" w:date="2021-03-18T13:12:00Z">
                          <w:r w:rsidRPr="008A20DF">
                            <w:t>Core audit data model</w:t>
                          </w:r>
                        </w:ins>
                      </w:p>
                      <w:p w14:paraId="32D29889" w14:textId="77777777" w:rsidR="00B55D17" w:rsidRPr="008A20DF" w:rsidRDefault="00B55D17" w:rsidP="00B55D17">
                        <w:pPr>
                          <w:pStyle w:val="a6"/>
                          <w:numPr>
                            <w:ilvl w:val="0"/>
                            <w:numId w:val="33"/>
                          </w:numPr>
                          <w:spacing w:before="120" w:line="240" w:lineRule="atLeast"/>
                          <w:contextualSpacing w:val="0"/>
                          <w:rPr>
                            <w:ins w:id="20" w:author="Nobu" w:date="2021-03-18T13:12:00Z"/>
                          </w:rPr>
                        </w:pPr>
                        <w:ins w:id="21" w:author="Nobu" w:date="2021-03-18T13:12:00Z">
                          <w:r w:rsidRPr="008A20DF">
                            <w:t>Business rules to-be validated</w:t>
                          </w:r>
                        </w:ins>
                      </w:p>
                      <w:p w14:paraId="54329B1B" w14:textId="77777777" w:rsidR="00B55D17" w:rsidRPr="008A20DF" w:rsidRDefault="00B55D17" w:rsidP="00B55D17">
                        <w:pPr>
                          <w:rPr>
                            <w:ins w:id="22" w:author="Nobu" w:date="2021-03-18T13:12:00Z"/>
                          </w:rPr>
                        </w:pPr>
                        <w:ins w:id="23" w:author="Nobu" w:date="2021-03-18T13:12:00Z">
                          <w:r w:rsidRPr="008A20DF">
                            <w:t>Syntax binding for XBRL</w:t>
                          </w:r>
                        </w:ins>
                      </w:p>
                      <w:p w14:paraId="347544C2" w14:textId="77777777" w:rsidR="00B55D17" w:rsidRPr="008A20DF" w:rsidRDefault="00B55D17" w:rsidP="00B55D17">
                        <w:pPr>
                          <w:pStyle w:val="a6"/>
                          <w:numPr>
                            <w:ilvl w:val="0"/>
                            <w:numId w:val="34"/>
                          </w:numPr>
                          <w:spacing w:before="120" w:line="240" w:lineRule="atLeast"/>
                          <w:contextualSpacing w:val="0"/>
                          <w:rPr>
                            <w:ins w:id="24" w:author="Nobu" w:date="2021-03-18T13:12:00Z"/>
                          </w:rPr>
                        </w:pPr>
                        <w:ins w:id="25" w:author="Nobu" w:date="2021-03-18T13:12:00Z">
                          <w:r w:rsidRPr="008A20DF">
                            <w:rPr>
                              <w:rFonts w:hint="eastAsia"/>
                            </w:rPr>
                            <w:t>Core audit data binding for XBRL</w:t>
                          </w:r>
                        </w:ins>
                      </w:p>
                      <w:p w14:paraId="11DB9A2D" w14:textId="77777777" w:rsidR="00B55D17" w:rsidRPr="008A20DF" w:rsidRDefault="00B55D17" w:rsidP="00B55D17">
                        <w:pPr>
                          <w:pStyle w:val="a6"/>
                          <w:numPr>
                            <w:ilvl w:val="0"/>
                            <w:numId w:val="34"/>
                          </w:numPr>
                          <w:spacing w:before="120" w:line="240" w:lineRule="atLeast"/>
                          <w:contextualSpacing w:val="0"/>
                          <w:rPr>
                            <w:ins w:id="26" w:author="Nobu" w:date="2021-03-18T13:12:00Z"/>
                          </w:rPr>
                        </w:pPr>
                        <w:ins w:id="27" w:author="Nobu" w:date="2021-03-18T13:12:00Z">
                          <w:r w:rsidRPr="008A20DF">
                            <w:rPr>
                              <w:rFonts w:hint="eastAsia"/>
                            </w:rPr>
                            <w:t>Business rules validation</w:t>
                          </w:r>
                        </w:ins>
                      </w:p>
                      <w:p w14:paraId="30B65FB4" w14:textId="77777777" w:rsidR="00B55D17" w:rsidRPr="008A20DF" w:rsidRDefault="00B55D17" w:rsidP="00B55D17">
                        <w:pPr>
                          <w:pStyle w:val="a6"/>
                          <w:numPr>
                            <w:ilvl w:val="0"/>
                            <w:numId w:val="34"/>
                          </w:numPr>
                          <w:spacing w:before="120" w:line="240" w:lineRule="atLeast"/>
                          <w:contextualSpacing w:val="0"/>
                          <w:rPr>
                            <w:ins w:id="28" w:author="Nobu" w:date="2021-03-18T13:12:00Z"/>
                          </w:rPr>
                        </w:pPr>
                        <w:ins w:id="29" w:author="Nobu" w:date="2021-03-18T13:12:00Z">
                          <w:r w:rsidRPr="008A20DF">
                            <w:rPr>
                              <w:rFonts w:hint="eastAsia"/>
                            </w:rPr>
                            <w:t>Example instance documents</w:t>
                          </w:r>
                        </w:ins>
                      </w:p>
                      <w:p w14:paraId="6E6D1FF6" w14:textId="5F824E6F" w:rsidR="001F25E5" w:rsidRPr="00C17E91" w:rsidRDefault="001A3AB1" w:rsidP="00447E34">
                        <w:pPr>
                          <w:jc w:val="left"/>
                        </w:pPr>
                        <w:commentRangeStart w:id="30"/>
                        <w:del w:id="31" w:author="Nobu" w:date="2021-03-18T13:12:00Z">
                          <w:r w:rsidDel="00B55D17">
                            <w:delText>Specification</w:delText>
                          </w:r>
                          <w:commentRangeEnd w:id="30"/>
                          <w:r w:rsidR="00A249DB" w:rsidDel="00B55D17">
                            <w:rPr>
                              <w:rStyle w:val="af4"/>
                            </w:rPr>
                            <w:commentReference w:id="30"/>
                          </w:r>
                          <w:r w:rsidDel="00B55D17">
                            <w:delText xml:space="preserve"> for s</w:delText>
                          </w:r>
                          <w:r w:rsidRPr="001A3AB1" w:rsidDel="00B55D17">
                            <w:delText>emantic data modeling and syntax binding for XBRL</w:delText>
                          </w:r>
                        </w:del>
                      </w:p>
                    </w:sdtContent>
                  </w:sdt>
                </w:sdtContent>
              </w:sdt>
            </w:tc>
          </w:tr>
          <w:tr w:rsidR="001F25E5" w:rsidRPr="00792E6D" w14:paraId="6AD93B91" w14:textId="77777777" w:rsidTr="009001BE">
            <w:trPr>
              <w:cantSplit/>
            </w:trPr>
            <w:tc>
              <w:tcPr>
                <w:tcW w:w="9356" w:type="dxa"/>
                <w:gridSpan w:val="4"/>
              </w:tcPr>
              <w:p w14:paraId="4559ACE9" w14:textId="6F1E55A7" w:rsidR="001F25E5" w:rsidRDefault="001F25E5" w:rsidP="00F56E73">
                <w:pPr>
                  <w:jc w:val="left"/>
                  <w:rPr>
                    <w:b/>
                    <w:bCs/>
                  </w:rPr>
                </w:pPr>
                <w:r w:rsidRPr="001F25E5">
                  <w:rPr>
                    <w:b/>
                    <w:bCs/>
                  </w:rPr>
                  <w:lastRenderedPageBreak/>
                  <w:t>Purpose and justification of the proposal</w:t>
                </w:r>
              </w:p>
              <w:p w14:paraId="1C4B3B8A" w14:textId="77777777" w:rsidR="002E7F4C" w:rsidRPr="001F25E5" w:rsidRDefault="002E7F4C" w:rsidP="00F56E73">
                <w:pPr>
                  <w:jc w:val="left"/>
                  <w:rPr>
                    <w:b/>
                    <w:bCs/>
                  </w:rPr>
                </w:pPr>
              </w:p>
              <w:sdt>
                <w:sdtPr>
                  <w:id w:val="2098677644"/>
                  <w:placeholder>
                    <w:docPart w:val="DefaultPlaceholder_1081868574"/>
                  </w:placeholder>
                </w:sdtPr>
                <w:sdtEndPr/>
                <w:sdtContent>
                  <w:p w14:paraId="2C97A729" w14:textId="55D84F2C" w:rsidR="00DA6C6A" w:rsidRPr="00D836EC" w:rsidRDefault="00DA6C6A" w:rsidP="00DA6C6A">
                    <w:pPr>
                      <w:spacing w:after="240" w:line="240" w:lineRule="exact"/>
                    </w:pPr>
                    <w:del w:id="32" w:author="Nobu" w:date="2021-03-18T13:21:00Z">
                      <w:r w:rsidRPr="00D836EC" w:rsidDel="00F71C3B">
                        <w:delText>In ISO 21378:2019, flat file in CSV is defined as the only output file format. Without separating the semantic data modeling of physical file formats and syntactic bindings, it is difficult to consistently define</w:delText>
                      </w:r>
                      <w:r w:rsidDel="00F71C3B">
                        <w:delText xml:space="preserve"> mapping between</w:delText>
                      </w:r>
                      <w:r w:rsidRPr="00D836EC" w:rsidDel="00F71C3B">
                        <w:delText xml:space="preserve"> flat</w:delText>
                      </w:r>
                      <w:r w:rsidDel="00F71C3B">
                        <w:delText xml:space="preserve"> file</w:delText>
                      </w:r>
                      <w:r w:rsidRPr="00D836EC" w:rsidDel="00F71C3B">
                        <w:delText xml:space="preserve"> and structured file formats (XML, JSON, XBRL,</w:delText>
                      </w:r>
                      <w:r w:rsidDel="00F71C3B">
                        <w:delText xml:space="preserve"> and</w:delText>
                      </w:r>
                      <w:r w:rsidRPr="00D836EC" w:rsidDel="00F71C3B">
                        <w:delText xml:space="preserve"> new </w:delText>
                      </w:r>
                      <w:r w:rsidDel="00F71C3B">
                        <w:delText>emerging</w:delText>
                      </w:r>
                      <w:r w:rsidRPr="00D836EC" w:rsidDel="00F71C3B">
                        <w:delText xml:space="preserve"> file formats, etc.).</w:delText>
                      </w:r>
                      <w:r w:rsidDel="00F71C3B">
                        <w:delText xml:space="preserve"> </w:delText>
                      </w:r>
                      <w:r w:rsidRPr="00DA6C6A" w:rsidDel="00F71C3B">
                        <w:delText>Semantic data modeling of audit data based on business process analysis enables clear and complete definition of XBRL syntax bindings and leverages XBRL capabilities.</w:delText>
                      </w:r>
                    </w:del>
                    <w:ins w:id="33" w:author="Nobu" w:date="2021-03-18T13:25:00Z">
                      <w:del w:id="34" w:author="三分一 信之" w:date="2021-03-19T06:21:00Z">
                        <w:r w:rsidR="00F71C3B" w:rsidDel="00405829">
                          <w:delText xml:space="preserve"> </w:delText>
                        </w:r>
                      </w:del>
                      <w:r w:rsidR="00F71C3B" w:rsidRPr="00F71C3B">
                        <w:t xml:space="preserve">This proposal is based on what was agreed at the TC295 plenary </w:t>
                      </w:r>
                    </w:ins>
                    <w:ins w:id="35" w:author="Nobu" w:date="2021-03-18T13:26:00Z">
                      <w:r w:rsidR="00F71C3B">
                        <w:t>meeting</w:t>
                      </w:r>
                    </w:ins>
                    <w:ins w:id="36" w:author="Nobu" w:date="2021-03-18T13:25:00Z">
                      <w:r w:rsidR="00F71C3B" w:rsidRPr="00F71C3B">
                        <w:t xml:space="preserve"> held at Zoom in December 2020.</w:t>
                      </w:r>
                    </w:ins>
                  </w:p>
                  <w:p w14:paraId="50F49367" w14:textId="77777777" w:rsidR="00DA6C6A" w:rsidRPr="00D836EC" w:rsidRDefault="00DA6C6A" w:rsidP="00DA6C6A">
                    <w:pPr>
                      <w:spacing w:after="240" w:line="240" w:lineRule="exact"/>
                    </w:pPr>
                    <w:r w:rsidRPr="00D836EC">
                      <w:t>TC 295 scope covers the content specification as well as the collection, pre-processing, management and analysis techniques for identification, communication, receipt, preparation and use of audit data. Semantic data modeling independent from syntax detail will make it simple and clear to define these requirements.</w:t>
                    </w:r>
                  </w:p>
                  <w:p w14:paraId="46DC02A9" w14:textId="51C7C982" w:rsidR="00DA6C6A" w:rsidRPr="00DA6C6A" w:rsidRDefault="00DA6C6A" w:rsidP="00DA6C6A">
                    <w:pPr>
                      <w:rPr>
                        <w:lang w:val="en-US"/>
                      </w:rPr>
                    </w:pPr>
                    <w:r w:rsidRPr="00D836EC">
                      <w:t>In ISO 21378:2019, data profiling report and data questionnaire are provided as textual explanations for auditors. XBRL helps automate these audit processes by checking the integrity of historical audit trail data and validating business rules against the collected data.</w:t>
                    </w:r>
                  </w:p>
                  <w:p w14:paraId="67D703A2" w14:textId="77777777" w:rsidR="00F71C3B" w:rsidRDefault="00F71C3B" w:rsidP="00F56E73">
                    <w:pPr>
                      <w:jc w:val="left"/>
                      <w:rPr>
                        <w:ins w:id="37" w:author="Nobu" w:date="2021-03-18T13:23:00Z"/>
                        <w:lang w:val="en-US"/>
                      </w:rPr>
                    </w:pPr>
                  </w:p>
                  <w:p w14:paraId="0D37EF42" w14:textId="4EF904B5" w:rsidR="001F25E5" w:rsidRPr="001A3AB1" w:rsidRDefault="00F71C3B" w:rsidP="00F56E73">
                    <w:pPr>
                      <w:jc w:val="left"/>
                      <w:rPr>
                        <w:lang w:val="en-US"/>
                      </w:rPr>
                    </w:pPr>
                    <w:ins w:id="38" w:author="Nobu" w:date="2021-03-18T13:24:00Z">
                      <w:r w:rsidRPr="00F71C3B">
                        <w:rPr>
                          <w:lang w:val="en-US"/>
                        </w:rPr>
                        <w:t>Even if unusual signs can be detected from machine learning patterns in the data exchanged, it is difficult to explain what the problem is and deal with it. BRL is used to define firm business rules as internal control, detect abnormalities against them, deal with problems, and, depending on the type of problem, improve internal control rules.</w:t>
                      </w:r>
                    </w:ins>
                  </w:p>
                </w:sdtContent>
              </w:sdt>
              <w:p w14:paraId="35E26D73" w14:textId="77777777" w:rsidR="001F25E5" w:rsidRPr="001F25E5" w:rsidRDefault="001F25E5" w:rsidP="00F56E73">
                <w:pPr>
                  <w:jc w:val="left"/>
                </w:pPr>
              </w:p>
              <w:p w14:paraId="4A8DB0A4" w14:textId="77777777" w:rsidR="008F20EB" w:rsidRPr="008F20EB" w:rsidRDefault="008F20EB" w:rsidP="00F56E73">
                <w:pPr>
                  <w:jc w:val="left"/>
                  <w:rPr>
                    <w:b/>
                    <w:bCs/>
                    <w:i/>
                    <w:iCs/>
                  </w:rPr>
                </w:pPr>
                <w:r w:rsidRPr="008F20EB">
                  <w:rPr>
                    <w:b/>
                    <w:bCs/>
                    <w:i/>
                    <w:iCs/>
                  </w:rPr>
                  <w:t>Consider the following:</w:t>
                </w:r>
              </w:p>
              <w:p w14:paraId="38BE5194" w14:textId="77777777" w:rsidR="001F25E5" w:rsidRDefault="001F25E5" w:rsidP="00F56E73">
                <w:pPr>
                  <w:jc w:val="left"/>
                  <w:rPr>
                    <w:i/>
                    <w:iCs/>
                  </w:rPr>
                </w:pPr>
                <w:r w:rsidRPr="001F25E5">
                  <w:rPr>
                    <w:i/>
                    <w:iCs/>
                  </w:rPr>
                  <w:t>Is there a verifie</w:t>
                </w:r>
                <w:r>
                  <w:rPr>
                    <w:i/>
                    <w:iCs/>
                  </w:rPr>
                  <w:t>d market need for the proposal?</w:t>
                </w:r>
              </w:p>
              <w:p w14:paraId="784C77F9" w14:textId="58550436" w:rsidR="001F25E5" w:rsidRDefault="001F25E5" w:rsidP="00F56E73">
                <w:pPr>
                  <w:jc w:val="left"/>
                  <w:rPr>
                    <w:i/>
                    <w:iCs/>
                  </w:rPr>
                </w:pPr>
                <w:r w:rsidRPr="001F25E5">
                  <w:rPr>
                    <w:i/>
                    <w:iCs/>
                  </w:rPr>
                  <w:t>What pr</w:t>
                </w:r>
                <w:r>
                  <w:rPr>
                    <w:i/>
                    <w:iCs/>
                  </w:rPr>
                  <w:t xml:space="preserve">oblem does this </w:t>
                </w:r>
                <w:r w:rsidR="00733413">
                  <w:rPr>
                    <w:i/>
                    <w:iCs/>
                  </w:rPr>
                  <w:t xml:space="preserve">document </w:t>
                </w:r>
                <w:r>
                  <w:rPr>
                    <w:i/>
                    <w:iCs/>
                  </w:rPr>
                  <w:t>solve?</w:t>
                </w:r>
              </w:p>
              <w:p w14:paraId="28A38A2A" w14:textId="77777777" w:rsidR="001F25E5" w:rsidRDefault="001F25E5" w:rsidP="00F56E73">
                <w:pPr>
                  <w:jc w:val="left"/>
                  <w:rPr>
                    <w:i/>
                    <w:iCs/>
                  </w:rPr>
                </w:pPr>
                <w:r w:rsidRPr="001F25E5">
                  <w:rPr>
                    <w:i/>
                    <w:iCs/>
                  </w:rPr>
                  <w:t>What value will t</w:t>
                </w:r>
                <w:r>
                  <w:rPr>
                    <w:i/>
                    <w:iCs/>
                  </w:rPr>
                  <w:t>he document bring to end-users?</w:t>
                </w:r>
              </w:p>
              <w:p w14:paraId="24F826BB" w14:textId="77777777" w:rsidR="008F20EB" w:rsidRDefault="008F20EB" w:rsidP="00F56E73">
                <w:pPr>
                  <w:jc w:val="left"/>
                  <w:rPr>
                    <w:i/>
                    <w:iCs/>
                  </w:rPr>
                </w:pPr>
              </w:p>
              <w:p w14:paraId="5EF2939F" w14:textId="085ECE0A" w:rsidR="001F25E5" w:rsidRPr="001F25E5" w:rsidRDefault="001F25E5" w:rsidP="411910FD">
                <w:pPr>
                  <w:jc w:val="left"/>
                  <w:rPr>
                    <w:i/>
                    <w:iCs/>
                  </w:rPr>
                </w:pPr>
                <w:r w:rsidRPr="411910FD">
                  <w:rPr>
                    <w:i/>
                    <w:iCs/>
                  </w:rPr>
                  <w:t xml:space="preserve">See </w:t>
                </w:r>
                <w:hyperlink r:id="rId15" w:anchor="_idTextAnchor310">
                  <w:r w:rsidRPr="411910FD">
                    <w:rPr>
                      <w:rStyle w:val="af2"/>
                      <w:i/>
                      <w:iCs/>
                    </w:rPr>
                    <w:t>Annex C</w:t>
                  </w:r>
                </w:hyperlink>
                <w:r w:rsidRPr="411910FD">
                  <w:rPr>
                    <w:i/>
                    <w:iCs/>
                  </w:rPr>
                  <w:t xml:space="preserve"> of the ISO/IEC Directives</w:t>
                </w:r>
                <w:r w:rsidR="4ACB854C" w:rsidRPr="411910FD">
                  <w:rPr>
                    <w:i/>
                    <w:iCs/>
                  </w:rPr>
                  <w:t>,</w:t>
                </w:r>
                <w:r w:rsidRPr="411910FD">
                  <w:rPr>
                    <w:i/>
                    <w:iCs/>
                  </w:rPr>
                  <w:t xml:space="preserve"> </w:t>
                </w:r>
                <w:r w:rsidR="20E822D4" w:rsidRPr="411910FD">
                  <w:rPr>
                    <w:i/>
                    <w:iCs/>
                  </w:rPr>
                  <w:t>P</w:t>
                </w:r>
                <w:r w:rsidRPr="411910FD">
                  <w:rPr>
                    <w:i/>
                    <w:iCs/>
                  </w:rPr>
                  <w:t>art 1 for more information.</w:t>
                </w:r>
              </w:p>
              <w:p w14:paraId="1B1623BD" w14:textId="77777777" w:rsidR="001F25E5" w:rsidRDefault="001F25E5" w:rsidP="00F56E73">
                <w:pPr>
                  <w:jc w:val="left"/>
                </w:pPr>
              </w:p>
              <w:p w14:paraId="4BD5F9B4" w14:textId="4DA80229" w:rsidR="001F25E5" w:rsidRPr="00792E6D" w:rsidRDefault="001F25E5" w:rsidP="00792E6D">
                <w:pPr>
                  <w:jc w:val="left"/>
                  <w:rPr>
                    <w:i/>
                    <w:iCs/>
                  </w:rPr>
                </w:pPr>
                <w:r w:rsidRPr="001F25E5">
                  <w:rPr>
                    <w:i/>
                    <w:iCs/>
                  </w:rPr>
                  <w:t xml:space="preserve">See the following guidance on justification statements </w:t>
                </w:r>
                <w:r w:rsidR="00733413">
                  <w:rPr>
                    <w:i/>
                    <w:iCs/>
                  </w:rPr>
                  <w:t xml:space="preserve">in the brochure </w:t>
                </w:r>
                <w:r w:rsidR="00792E6D">
                  <w:rPr>
                    <w:i/>
                    <w:iCs/>
                  </w:rPr>
                  <w:t>‘</w:t>
                </w:r>
                <w:r w:rsidR="00733413">
                  <w:rPr>
                    <w:i/>
                    <w:iCs/>
                  </w:rPr>
                  <w:t>Guidance on New work</w:t>
                </w:r>
                <w:r w:rsidR="00792E6D">
                  <w:rPr>
                    <w:i/>
                    <w:iCs/>
                  </w:rPr>
                  <w:t>’</w:t>
                </w:r>
                <w:r w:rsidRPr="001F25E5">
                  <w:rPr>
                    <w:i/>
                    <w:iCs/>
                  </w:rPr>
                  <w:t>:</w:t>
                </w:r>
                <w:r w:rsidR="00792E6D">
                  <w:rPr>
                    <w:i/>
                    <w:iCs/>
                  </w:rPr>
                  <w:t xml:space="preserve"> </w:t>
                </w:r>
                <w:hyperlink r:id="rId16" w:history="1">
                  <w:r w:rsidR="00792E6D">
                    <w:rPr>
                      <w:rStyle w:val="af2"/>
                    </w:rPr>
                    <w:t>https://www.iso.org/publication/PUB100438.html</w:t>
                  </w:r>
                </w:hyperlink>
                <w:r w:rsidR="00792E6D">
                  <w:rPr>
                    <w:rStyle w:val="af4"/>
                  </w:rPr>
                  <w:t xml:space="preserve"> </w:t>
                </w:r>
              </w:p>
            </w:tc>
          </w:tr>
          <w:tr w:rsidR="001F25E5" w:rsidRPr="006110D2" w14:paraId="6E22A7E5" w14:textId="77777777" w:rsidTr="009001BE">
            <w:trPr>
              <w:cantSplit/>
            </w:trPr>
            <w:tc>
              <w:tcPr>
                <w:tcW w:w="9356" w:type="dxa"/>
                <w:gridSpan w:val="4"/>
              </w:tcPr>
              <w:p w14:paraId="2ACF06F7" w14:textId="2AE229CD" w:rsidR="001F25E5" w:rsidRPr="001F25E5" w:rsidRDefault="001F25E5" w:rsidP="00F56E73">
                <w:pPr>
                  <w:jc w:val="left"/>
                  <w:rPr>
                    <w:b/>
                    <w:bCs/>
                  </w:rPr>
                </w:pPr>
                <w:r w:rsidRPr="001F25E5">
                  <w:rPr>
                    <w:b/>
                    <w:bCs/>
                  </w:rPr>
                  <w:t xml:space="preserve">Please select any UN Sustainable Development Goals (SDGs) that this </w:t>
                </w:r>
                <w:r w:rsidR="00733413" w:rsidRPr="001F25E5">
                  <w:rPr>
                    <w:b/>
                    <w:bCs/>
                  </w:rPr>
                  <w:t>d</w:t>
                </w:r>
                <w:r w:rsidR="00733413">
                  <w:rPr>
                    <w:b/>
                    <w:bCs/>
                  </w:rPr>
                  <w:t>ocument</w:t>
                </w:r>
                <w:r w:rsidR="00733413" w:rsidRPr="001F25E5">
                  <w:rPr>
                    <w:b/>
                    <w:bCs/>
                  </w:rPr>
                  <w:t xml:space="preserve"> </w:t>
                </w:r>
                <w:r w:rsidRPr="001F25E5">
                  <w:rPr>
                    <w:b/>
                    <w:bCs/>
                  </w:rPr>
                  <w:t xml:space="preserve">will support. For more information on SDGs, please visit our website at </w:t>
                </w:r>
                <w:hyperlink r:id="rId17" w:history="1">
                  <w:r w:rsidR="00792E6D" w:rsidRPr="00094C6F">
                    <w:rPr>
                      <w:rStyle w:val="af2"/>
                      <w:b/>
                      <w:bCs/>
                    </w:rPr>
                    <w:t>www.iso.org/SDGs</w:t>
                  </w:r>
                </w:hyperlink>
                <w:r w:rsidRPr="001F25E5">
                  <w:rPr>
                    <w:b/>
                    <w:bCs/>
                  </w:rPr>
                  <w:t>."</w:t>
                </w:r>
              </w:p>
              <w:p w14:paraId="634AEAC0" w14:textId="77777777" w:rsidR="001F25E5" w:rsidRDefault="001F25E5" w:rsidP="00F56E73">
                <w:pPr>
                  <w:jc w:val="left"/>
                </w:pPr>
              </w:p>
              <w:p w14:paraId="4C1CAA5B" w14:textId="5ECC7D15" w:rsidR="001F25E5" w:rsidRDefault="007324C1" w:rsidP="00F56E73">
                <w:pPr>
                  <w:pStyle w:val="NormalHanging8mm"/>
                </w:pPr>
                <w:sdt>
                  <w:sdtPr>
                    <w:id w:val="2022969174"/>
                    <w14:checkbox>
                      <w14:checked w14:val="1"/>
                      <w14:checkedState w14:val="2612" w14:font="ＭＳ ゴシック"/>
                      <w14:uncheckedState w14:val="2610" w14:font="ＭＳ ゴシック"/>
                    </w14:checkbox>
                  </w:sdtPr>
                  <w:sdtEndPr/>
                  <w:sdtContent>
                    <w:ins w:id="39" w:author="Nobu" w:date="2021-03-18T13:26:00Z">
                      <w:r w:rsidR="00F71C3B">
                        <w:rPr>
                          <w:rFonts w:ascii="ＭＳ ゴシック" w:eastAsia="ＭＳ ゴシック" w:hAnsi="ＭＳ ゴシック" w:hint="eastAsia"/>
                        </w:rPr>
                        <w:t>☒</w:t>
                      </w:r>
                    </w:ins>
                    <w:del w:id="40" w:author="Nobu" w:date="2021-03-18T13:26:00Z">
                      <w:r w:rsidR="001F25E5" w:rsidDel="00F71C3B">
                        <w:rPr>
                          <w:rFonts w:ascii="ＭＳ ゴシック" w:eastAsia="ＭＳ ゴシック" w:hAnsi="ＭＳ ゴシック" w:hint="eastAsia"/>
                        </w:rPr>
                        <w:delText>☐</w:delText>
                      </w:r>
                    </w:del>
                  </w:sdtContent>
                </w:sdt>
                <w:r w:rsidR="001F25E5">
                  <w:tab/>
                </w:r>
                <w:r w:rsidR="001F25E5" w:rsidRPr="001F25E5">
                  <w:rPr>
                    <w:b/>
                    <w:bCs/>
                  </w:rPr>
                  <w:t>GOAL 1:</w:t>
                </w:r>
                <w:r w:rsidR="001F25E5">
                  <w:t xml:space="preserve"> No Poverty</w:t>
                </w:r>
              </w:p>
              <w:p w14:paraId="02C04066" w14:textId="77777777" w:rsidR="001F25E5" w:rsidRDefault="007324C1" w:rsidP="00F56E73">
                <w:pPr>
                  <w:pStyle w:val="NormalHanging8mm"/>
                </w:pPr>
                <w:sdt>
                  <w:sdtPr>
                    <w:id w:val="-1582446726"/>
                    <w14:checkbox>
                      <w14:checked w14:val="0"/>
                      <w14:checkedState w14:val="2612" w14:font="ＭＳ ゴシック"/>
                      <w14:uncheckedState w14:val="2610" w14:font="ＭＳ ゴシック"/>
                    </w14:checkbox>
                  </w:sdtPr>
                  <w:sdtEndPr/>
                  <w:sdtContent>
                    <w:r w:rsidR="001F25E5">
                      <w:rPr>
                        <w:rFonts w:ascii="ＭＳ ゴシック" w:eastAsia="ＭＳ ゴシック" w:hAnsi="ＭＳ ゴシック" w:hint="eastAsia"/>
                      </w:rPr>
                      <w:t>☐</w:t>
                    </w:r>
                  </w:sdtContent>
                </w:sdt>
                <w:r w:rsidR="001F25E5">
                  <w:tab/>
                </w:r>
                <w:r w:rsidR="001F25E5" w:rsidRPr="001F25E5">
                  <w:rPr>
                    <w:b/>
                    <w:bCs/>
                  </w:rPr>
                  <w:t>GOAL 2:</w:t>
                </w:r>
                <w:r w:rsidR="001F25E5">
                  <w:t xml:space="preserve"> Zero Hunger</w:t>
                </w:r>
              </w:p>
              <w:p w14:paraId="24734CA4" w14:textId="77777777" w:rsidR="001F25E5" w:rsidRDefault="007324C1" w:rsidP="00F56E73">
                <w:pPr>
                  <w:pStyle w:val="NormalHanging8mm"/>
                </w:pPr>
                <w:sdt>
                  <w:sdtPr>
                    <w:id w:val="73405869"/>
                    <w14:checkbox>
                      <w14:checked w14:val="0"/>
                      <w14:checkedState w14:val="2612" w14:font="ＭＳ ゴシック"/>
                      <w14:uncheckedState w14:val="2610" w14:font="ＭＳ ゴシック"/>
                    </w14:checkbox>
                  </w:sdtPr>
                  <w:sdtEndPr/>
                  <w:sdtContent>
                    <w:r w:rsidR="001F25E5">
                      <w:rPr>
                        <w:rFonts w:ascii="ＭＳ ゴシック" w:eastAsia="ＭＳ ゴシック" w:hAnsi="ＭＳ ゴシック" w:hint="eastAsia"/>
                      </w:rPr>
                      <w:t>☐</w:t>
                    </w:r>
                  </w:sdtContent>
                </w:sdt>
                <w:r w:rsidR="001F25E5">
                  <w:tab/>
                </w:r>
                <w:r w:rsidR="001F25E5" w:rsidRPr="001F25E5">
                  <w:rPr>
                    <w:b/>
                    <w:bCs/>
                  </w:rPr>
                  <w:t>GOAL 3:</w:t>
                </w:r>
                <w:r w:rsidR="001F25E5">
                  <w:t xml:space="preserve"> Good Health and Well-being</w:t>
                </w:r>
              </w:p>
              <w:p w14:paraId="76500346" w14:textId="77777777" w:rsidR="001F25E5" w:rsidRDefault="007324C1" w:rsidP="00F56E73">
                <w:pPr>
                  <w:pStyle w:val="NormalHanging8mm"/>
                </w:pPr>
                <w:sdt>
                  <w:sdtPr>
                    <w:id w:val="-773865402"/>
                    <w14:checkbox>
                      <w14:checked w14:val="0"/>
                      <w14:checkedState w14:val="2612" w14:font="ＭＳ ゴシック"/>
                      <w14:uncheckedState w14:val="2610" w14:font="ＭＳ ゴシック"/>
                    </w14:checkbox>
                  </w:sdtPr>
                  <w:sdtEndPr/>
                  <w:sdtContent>
                    <w:r w:rsidR="001F25E5">
                      <w:rPr>
                        <w:rFonts w:ascii="ＭＳ ゴシック" w:eastAsia="ＭＳ ゴシック" w:hAnsi="ＭＳ ゴシック" w:hint="eastAsia"/>
                      </w:rPr>
                      <w:t>☐</w:t>
                    </w:r>
                  </w:sdtContent>
                </w:sdt>
                <w:r w:rsidR="001F25E5">
                  <w:tab/>
                </w:r>
                <w:r w:rsidR="001F25E5" w:rsidRPr="001F25E5">
                  <w:rPr>
                    <w:b/>
                    <w:bCs/>
                  </w:rPr>
                  <w:t>GOAL 4:</w:t>
                </w:r>
                <w:r w:rsidR="001F25E5">
                  <w:t xml:space="preserve"> Quality Education</w:t>
                </w:r>
              </w:p>
              <w:p w14:paraId="769A8126" w14:textId="77777777" w:rsidR="001F25E5" w:rsidRDefault="007324C1" w:rsidP="00F56E73">
                <w:pPr>
                  <w:pStyle w:val="NormalHanging8mm"/>
                </w:pPr>
                <w:sdt>
                  <w:sdtPr>
                    <w:id w:val="-1422715326"/>
                    <w14:checkbox>
                      <w14:checked w14:val="0"/>
                      <w14:checkedState w14:val="2612" w14:font="ＭＳ ゴシック"/>
                      <w14:uncheckedState w14:val="2610" w14:font="ＭＳ ゴシック"/>
                    </w14:checkbox>
                  </w:sdtPr>
                  <w:sdtEndPr/>
                  <w:sdtContent>
                    <w:r w:rsidR="001F25E5">
                      <w:rPr>
                        <w:rFonts w:ascii="ＭＳ ゴシック" w:eastAsia="ＭＳ ゴシック" w:hAnsi="ＭＳ ゴシック" w:hint="eastAsia"/>
                      </w:rPr>
                      <w:t>☐</w:t>
                    </w:r>
                  </w:sdtContent>
                </w:sdt>
                <w:r w:rsidR="001F25E5">
                  <w:tab/>
                </w:r>
                <w:r w:rsidR="001F25E5" w:rsidRPr="001F25E5">
                  <w:rPr>
                    <w:b/>
                    <w:bCs/>
                  </w:rPr>
                  <w:t>GOAL 5:</w:t>
                </w:r>
                <w:r w:rsidR="001F25E5">
                  <w:t xml:space="preserve"> Gender Equality</w:t>
                </w:r>
              </w:p>
              <w:p w14:paraId="20597E3A" w14:textId="77777777" w:rsidR="001F25E5" w:rsidRDefault="007324C1" w:rsidP="00F56E73">
                <w:pPr>
                  <w:pStyle w:val="NormalHanging8mm"/>
                </w:pPr>
                <w:sdt>
                  <w:sdtPr>
                    <w:id w:val="583187581"/>
                    <w14:checkbox>
                      <w14:checked w14:val="0"/>
                      <w14:checkedState w14:val="2612" w14:font="ＭＳ ゴシック"/>
                      <w14:uncheckedState w14:val="2610" w14:font="ＭＳ ゴシック"/>
                    </w14:checkbox>
                  </w:sdtPr>
                  <w:sdtEndPr/>
                  <w:sdtContent>
                    <w:r w:rsidR="001F25E5">
                      <w:rPr>
                        <w:rFonts w:ascii="ＭＳ ゴシック" w:eastAsia="ＭＳ ゴシック" w:hAnsi="ＭＳ ゴシック" w:hint="eastAsia"/>
                      </w:rPr>
                      <w:t>☐</w:t>
                    </w:r>
                  </w:sdtContent>
                </w:sdt>
                <w:r w:rsidR="001F25E5">
                  <w:tab/>
                </w:r>
                <w:r w:rsidR="001F25E5" w:rsidRPr="001F25E5">
                  <w:rPr>
                    <w:b/>
                    <w:bCs/>
                  </w:rPr>
                  <w:t>GOAL 6:</w:t>
                </w:r>
                <w:r w:rsidR="001F25E5">
                  <w:t xml:space="preserve"> Clean Water and Sanitation</w:t>
                </w:r>
              </w:p>
              <w:p w14:paraId="244C2E72" w14:textId="77777777" w:rsidR="001F25E5" w:rsidRDefault="007324C1" w:rsidP="00F56E73">
                <w:pPr>
                  <w:pStyle w:val="NormalHanging8mm"/>
                </w:pPr>
                <w:sdt>
                  <w:sdtPr>
                    <w:id w:val="1797024177"/>
                    <w14:checkbox>
                      <w14:checked w14:val="0"/>
                      <w14:checkedState w14:val="2612" w14:font="ＭＳ ゴシック"/>
                      <w14:uncheckedState w14:val="2610" w14:font="ＭＳ ゴシック"/>
                    </w14:checkbox>
                  </w:sdtPr>
                  <w:sdtEndPr/>
                  <w:sdtContent>
                    <w:r w:rsidR="001F25E5">
                      <w:rPr>
                        <w:rFonts w:ascii="ＭＳ ゴシック" w:eastAsia="ＭＳ ゴシック" w:hAnsi="ＭＳ ゴシック" w:hint="eastAsia"/>
                      </w:rPr>
                      <w:t>☐</w:t>
                    </w:r>
                  </w:sdtContent>
                </w:sdt>
                <w:r w:rsidR="001F25E5">
                  <w:tab/>
                </w:r>
                <w:r w:rsidR="001F25E5" w:rsidRPr="001F25E5">
                  <w:rPr>
                    <w:b/>
                    <w:bCs/>
                  </w:rPr>
                  <w:t>GOAL 7:</w:t>
                </w:r>
                <w:r w:rsidR="001F25E5">
                  <w:t xml:space="preserve"> Affordable and Clean Energy</w:t>
                </w:r>
              </w:p>
              <w:p w14:paraId="199E87CF" w14:textId="79775713" w:rsidR="001F25E5" w:rsidRDefault="007324C1" w:rsidP="00F56E73">
                <w:pPr>
                  <w:pStyle w:val="NormalHanging8mm"/>
                </w:pPr>
                <w:sdt>
                  <w:sdtPr>
                    <w:id w:val="-105430221"/>
                    <w14:checkbox>
                      <w14:checked w14:val="1"/>
                      <w14:checkedState w14:val="2612" w14:font="ＭＳ ゴシック"/>
                      <w14:uncheckedState w14:val="2610" w14:font="ＭＳ ゴシック"/>
                    </w14:checkbox>
                  </w:sdtPr>
                  <w:sdtEndPr/>
                  <w:sdtContent>
                    <w:ins w:id="41" w:author="Nobu" w:date="2021-03-18T13:26:00Z">
                      <w:r w:rsidR="00F71C3B">
                        <w:rPr>
                          <w:rFonts w:ascii="ＭＳ ゴシック" w:eastAsia="ＭＳ ゴシック" w:hAnsi="ＭＳ ゴシック" w:hint="eastAsia"/>
                        </w:rPr>
                        <w:t>☒</w:t>
                      </w:r>
                    </w:ins>
                    <w:del w:id="42" w:author="Nobu" w:date="2021-03-18T13:26:00Z">
                      <w:r w:rsidR="001F25E5" w:rsidDel="00F71C3B">
                        <w:rPr>
                          <w:rFonts w:ascii="ＭＳ ゴシック" w:eastAsia="ＭＳ ゴシック" w:hAnsi="ＭＳ ゴシック" w:hint="eastAsia"/>
                        </w:rPr>
                        <w:delText>☐</w:delText>
                      </w:r>
                    </w:del>
                  </w:sdtContent>
                </w:sdt>
                <w:r w:rsidR="001F25E5">
                  <w:tab/>
                </w:r>
                <w:r w:rsidR="001F25E5" w:rsidRPr="001F25E5">
                  <w:rPr>
                    <w:b/>
                    <w:bCs/>
                  </w:rPr>
                  <w:t>GOAL 8:</w:t>
                </w:r>
                <w:r w:rsidR="001F25E5">
                  <w:t xml:space="preserve"> Decent Work and Economic Growth</w:t>
                </w:r>
              </w:p>
              <w:p w14:paraId="71CCD31C" w14:textId="7342BED0" w:rsidR="001F25E5" w:rsidRDefault="007324C1" w:rsidP="00F56E73">
                <w:pPr>
                  <w:pStyle w:val="NormalHanging8mm"/>
                </w:pPr>
                <w:sdt>
                  <w:sdtPr>
                    <w:id w:val="1262873891"/>
                    <w14:checkbox>
                      <w14:checked w14:val="1"/>
                      <w14:checkedState w14:val="2612" w14:font="ＭＳ ゴシック"/>
                      <w14:uncheckedState w14:val="2610" w14:font="ＭＳ ゴシック"/>
                    </w14:checkbox>
                  </w:sdtPr>
                  <w:sdtEndPr/>
                  <w:sdtContent>
                    <w:r w:rsidR="001A3AB1">
                      <w:rPr>
                        <w:rFonts w:ascii="ＭＳ ゴシック" w:eastAsia="ＭＳ ゴシック" w:hAnsi="ＭＳ ゴシック" w:hint="eastAsia"/>
                      </w:rPr>
                      <w:t>☒</w:t>
                    </w:r>
                  </w:sdtContent>
                </w:sdt>
                <w:r w:rsidR="001F25E5">
                  <w:tab/>
                </w:r>
                <w:r w:rsidR="001F25E5" w:rsidRPr="001F25E5">
                  <w:rPr>
                    <w:b/>
                    <w:bCs/>
                  </w:rPr>
                  <w:t>GOAL 9:</w:t>
                </w:r>
                <w:r w:rsidR="001F25E5">
                  <w:t xml:space="preserve"> Industry, Innovation and Infrastructure</w:t>
                </w:r>
              </w:p>
              <w:p w14:paraId="59CBBAE1" w14:textId="77777777" w:rsidR="001F25E5" w:rsidRDefault="007324C1" w:rsidP="00F56E73">
                <w:pPr>
                  <w:pStyle w:val="NormalHanging8mm"/>
                </w:pPr>
                <w:sdt>
                  <w:sdtPr>
                    <w:id w:val="-1073199025"/>
                    <w14:checkbox>
                      <w14:checked w14:val="0"/>
                      <w14:checkedState w14:val="2612" w14:font="ＭＳ ゴシック"/>
                      <w14:uncheckedState w14:val="2610" w14:font="ＭＳ ゴシック"/>
                    </w14:checkbox>
                  </w:sdtPr>
                  <w:sdtEndPr/>
                  <w:sdtContent>
                    <w:r w:rsidR="001F25E5">
                      <w:rPr>
                        <w:rFonts w:ascii="ＭＳ ゴシック" w:eastAsia="ＭＳ ゴシック" w:hAnsi="ＭＳ ゴシック" w:hint="eastAsia"/>
                      </w:rPr>
                      <w:t>☐</w:t>
                    </w:r>
                  </w:sdtContent>
                </w:sdt>
                <w:r w:rsidR="001F25E5">
                  <w:tab/>
                </w:r>
                <w:r w:rsidR="001F25E5" w:rsidRPr="001F25E5">
                  <w:rPr>
                    <w:b/>
                    <w:bCs/>
                  </w:rPr>
                  <w:t>GOAL 10:</w:t>
                </w:r>
                <w:r w:rsidR="001F25E5">
                  <w:t xml:space="preserve"> Reduced Inequality</w:t>
                </w:r>
              </w:p>
              <w:p w14:paraId="77CD1E2E" w14:textId="77777777" w:rsidR="001F25E5" w:rsidRDefault="007324C1" w:rsidP="00F56E73">
                <w:pPr>
                  <w:pStyle w:val="NormalHanging8mm"/>
                </w:pPr>
                <w:sdt>
                  <w:sdtPr>
                    <w:id w:val="1303041828"/>
                    <w14:checkbox>
                      <w14:checked w14:val="0"/>
                      <w14:checkedState w14:val="2612" w14:font="ＭＳ ゴシック"/>
                      <w14:uncheckedState w14:val="2610" w14:font="ＭＳ ゴシック"/>
                    </w14:checkbox>
                  </w:sdtPr>
                  <w:sdtEndPr/>
                  <w:sdtContent>
                    <w:r w:rsidR="001F25E5">
                      <w:rPr>
                        <w:rFonts w:ascii="ＭＳ ゴシック" w:eastAsia="ＭＳ ゴシック" w:hAnsi="ＭＳ ゴシック" w:hint="eastAsia"/>
                      </w:rPr>
                      <w:t>☐</w:t>
                    </w:r>
                  </w:sdtContent>
                </w:sdt>
                <w:r w:rsidR="001F25E5">
                  <w:tab/>
                </w:r>
                <w:r w:rsidR="001F25E5" w:rsidRPr="001F25E5">
                  <w:rPr>
                    <w:b/>
                    <w:bCs/>
                  </w:rPr>
                  <w:t>GOAL 11:</w:t>
                </w:r>
                <w:r w:rsidR="001F25E5">
                  <w:t xml:space="preserve"> Sustainable Cities and Communities</w:t>
                </w:r>
              </w:p>
              <w:p w14:paraId="130BBFC1" w14:textId="77777777" w:rsidR="001F25E5" w:rsidRDefault="007324C1" w:rsidP="00F56E73">
                <w:pPr>
                  <w:pStyle w:val="NormalHanging8mm"/>
                </w:pPr>
                <w:sdt>
                  <w:sdtPr>
                    <w:id w:val="-637884122"/>
                    <w14:checkbox>
                      <w14:checked w14:val="0"/>
                      <w14:checkedState w14:val="2612" w14:font="ＭＳ ゴシック"/>
                      <w14:uncheckedState w14:val="2610" w14:font="ＭＳ ゴシック"/>
                    </w14:checkbox>
                  </w:sdtPr>
                  <w:sdtEndPr/>
                  <w:sdtContent>
                    <w:r w:rsidR="001F25E5">
                      <w:rPr>
                        <w:rFonts w:ascii="ＭＳ ゴシック" w:eastAsia="ＭＳ ゴシック" w:hAnsi="ＭＳ ゴシック" w:hint="eastAsia"/>
                      </w:rPr>
                      <w:t>☐</w:t>
                    </w:r>
                  </w:sdtContent>
                </w:sdt>
                <w:r w:rsidR="001F25E5">
                  <w:tab/>
                </w:r>
                <w:r w:rsidR="001F25E5" w:rsidRPr="001F25E5">
                  <w:rPr>
                    <w:b/>
                    <w:bCs/>
                  </w:rPr>
                  <w:t>GOAL 12:</w:t>
                </w:r>
                <w:r w:rsidR="001F25E5">
                  <w:t xml:space="preserve"> Responsible Consumption and Production</w:t>
                </w:r>
              </w:p>
              <w:p w14:paraId="44C7F819" w14:textId="77777777" w:rsidR="001F25E5" w:rsidRDefault="007324C1" w:rsidP="00F56E73">
                <w:pPr>
                  <w:pStyle w:val="NormalHanging8mm"/>
                </w:pPr>
                <w:sdt>
                  <w:sdtPr>
                    <w:id w:val="1734964181"/>
                    <w14:checkbox>
                      <w14:checked w14:val="0"/>
                      <w14:checkedState w14:val="2612" w14:font="ＭＳ ゴシック"/>
                      <w14:uncheckedState w14:val="2610" w14:font="ＭＳ ゴシック"/>
                    </w14:checkbox>
                  </w:sdtPr>
                  <w:sdtEndPr/>
                  <w:sdtContent>
                    <w:r w:rsidR="001F25E5">
                      <w:rPr>
                        <w:rFonts w:ascii="ＭＳ ゴシック" w:eastAsia="ＭＳ ゴシック" w:hAnsi="ＭＳ ゴシック" w:hint="eastAsia"/>
                      </w:rPr>
                      <w:t>☐</w:t>
                    </w:r>
                  </w:sdtContent>
                </w:sdt>
                <w:r w:rsidR="001F25E5">
                  <w:tab/>
                </w:r>
                <w:r w:rsidR="001F25E5" w:rsidRPr="001F25E5">
                  <w:rPr>
                    <w:b/>
                    <w:bCs/>
                  </w:rPr>
                  <w:t>GOAL 13:</w:t>
                </w:r>
                <w:r w:rsidR="001F25E5">
                  <w:t xml:space="preserve"> Climate Action</w:t>
                </w:r>
              </w:p>
              <w:p w14:paraId="4685BEA2" w14:textId="77777777" w:rsidR="001F25E5" w:rsidRDefault="007324C1" w:rsidP="00F56E73">
                <w:pPr>
                  <w:pStyle w:val="NormalHanging8mm"/>
                </w:pPr>
                <w:sdt>
                  <w:sdtPr>
                    <w:id w:val="462164509"/>
                    <w14:checkbox>
                      <w14:checked w14:val="0"/>
                      <w14:checkedState w14:val="2612" w14:font="ＭＳ ゴシック"/>
                      <w14:uncheckedState w14:val="2610" w14:font="ＭＳ ゴシック"/>
                    </w14:checkbox>
                  </w:sdtPr>
                  <w:sdtEndPr/>
                  <w:sdtContent>
                    <w:r w:rsidR="001F25E5">
                      <w:rPr>
                        <w:rFonts w:ascii="ＭＳ ゴシック" w:eastAsia="ＭＳ ゴシック" w:hAnsi="ＭＳ ゴシック" w:hint="eastAsia"/>
                      </w:rPr>
                      <w:t>☐</w:t>
                    </w:r>
                  </w:sdtContent>
                </w:sdt>
                <w:r w:rsidR="001F25E5">
                  <w:tab/>
                </w:r>
                <w:r w:rsidR="001F25E5" w:rsidRPr="001F25E5">
                  <w:rPr>
                    <w:b/>
                    <w:bCs/>
                  </w:rPr>
                  <w:t>GOAL 14:</w:t>
                </w:r>
                <w:r w:rsidR="001F25E5">
                  <w:t xml:space="preserve"> Life Below Water</w:t>
                </w:r>
              </w:p>
              <w:p w14:paraId="13EF27BE" w14:textId="77777777" w:rsidR="001F25E5" w:rsidRDefault="007324C1" w:rsidP="00F56E73">
                <w:pPr>
                  <w:pStyle w:val="NormalHanging8mm"/>
                </w:pPr>
                <w:sdt>
                  <w:sdtPr>
                    <w:id w:val="1039016060"/>
                    <w14:checkbox>
                      <w14:checked w14:val="0"/>
                      <w14:checkedState w14:val="2612" w14:font="ＭＳ ゴシック"/>
                      <w14:uncheckedState w14:val="2610" w14:font="ＭＳ ゴシック"/>
                    </w14:checkbox>
                  </w:sdtPr>
                  <w:sdtEndPr/>
                  <w:sdtContent>
                    <w:r w:rsidR="001F25E5">
                      <w:rPr>
                        <w:rFonts w:ascii="ＭＳ ゴシック" w:eastAsia="ＭＳ ゴシック" w:hAnsi="ＭＳ ゴシック" w:hint="eastAsia"/>
                      </w:rPr>
                      <w:t>☐</w:t>
                    </w:r>
                  </w:sdtContent>
                </w:sdt>
                <w:r w:rsidR="001F25E5">
                  <w:tab/>
                </w:r>
                <w:r w:rsidR="001F25E5" w:rsidRPr="001F25E5">
                  <w:rPr>
                    <w:b/>
                    <w:bCs/>
                  </w:rPr>
                  <w:t>GOAL 15:</w:t>
                </w:r>
                <w:r w:rsidR="001F25E5">
                  <w:t xml:space="preserve"> Life on Land</w:t>
                </w:r>
              </w:p>
              <w:p w14:paraId="58D46429" w14:textId="77777777" w:rsidR="001F25E5" w:rsidRDefault="007324C1" w:rsidP="00F56E73">
                <w:pPr>
                  <w:pStyle w:val="NormalHanging8mm"/>
                </w:pPr>
                <w:sdt>
                  <w:sdtPr>
                    <w:id w:val="-1778400327"/>
                    <w14:checkbox>
                      <w14:checked w14:val="0"/>
                      <w14:checkedState w14:val="2612" w14:font="ＭＳ ゴシック"/>
                      <w14:uncheckedState w14:val="2610" w14:font="ＭＳ ゴシック"/>
                    </w14:checkbox>
                  </w:sdtPr>
                  <w:sdtEndPr/>
                  <w:sdtContent>
                    <w:r w:rsidR="001F25E5">
                      <w:rPr>
                        <w:rFonts w:ascii="ＭＳ ゴシック" w:eastAsia="ＭＳ ゴシック" w:hAnsi="ＭＳ ゴシック" w:hint="eastAsia"/>
                      </w:rPr>
                      <w:t>☐</w:t>
                    </w:r>
                  </w:sdtContent>
                </w:sdt>
                <w:r w:rsidR="001F25E5">
                  <w:tab/>
                </w:r>
                <w:r w:rsidR="001F25E5" w:rsidRPr="001F25E5">
                  <w:rPr>
                    <w:b/>
                    <w:bCs/>
                  </w:rPr>
                  <w:t>GOAL 16:</w:t>
                </w:r>
                <w:r w:rsidR="001F25E5">
                  <w:t xml:space="preserve"> Peace and Justice Strong Institutions</w:t>
                </w:r>
              </w:p>
              <w:p w14:paraId="67136550" w14:textId="77777777" w:rsidR="001F25E5" w:rsidRPr="006110D2" w:rsidRDefault="001F25E5" w:rsidP="00F56E73">
                <w:pPr>
                  <w:pStyle w:val="NormalHanging8mm"/>
                </w:pPr>
                <w:r>
                  <w:t>N/A</w:t>
                </w:r>
                <w:r>
                  <w:tab/>
                </w:r>
                <w:r w:rsidRPr="001F25E5">
                  <w:rPr>
                    <w:b/>
                    <w:bCs/>
                  </w:rPr>
                  <w:t>GOAL 17:</w:t>
                </w:r>
                <w:r>
                  <w:t xml:space="preserve"> Partnerships to achieve the Goal</w:t>
                </w:r>
              </w:p>
            </w:tc>
          </w:tr>
          <w:tr w:rsidR="001F25E5" w:rsidRPr="006110D2" w14:paraId="31CFDE3B" w14:textId="77777777" w:rsidTr="009001BE">
            <w:trPr>
              <w:cantSplit/>
            </w:trPr>
            <w:tc>
              <w:tcPr>
                <w:tcW w:w="9356" w:type="dxa"/>
                <w:gridSpan w:val="4"/>
              </w:tcPr>
              <w:p w14:paraId="428FE35E" w14:textId="77777777" w:rsidR="00DE49C3" w:rsidRDefault="001F25E5" w:rsidP="00F56E73">
                <w:pPr>
                  <w:jc w:val="left"/>
                </w:pPr>
                <w:r w:rsidRPr="001F25E5">
                  <w:rPr>
                    <w:b/>
                    <w:bCs/>
                  </w:rPr>
                  <w:lastRenderedPageBreak/>
                  <w:t>Preparatory work</w:t>
                </w:r>
              </w:p>
              <w:p w14:paraId="25126BA3" w14:textId="1E22ADE1" w:rsidR="001F25E5" w:rsidRDefault="00DE49C3" w:rsidP="00F56E73">
                <w:pPr>
                  <w:jc w:val="left"/>
                </w:pPr>
                <w:r>
                  <w:t>(</w:t>
                </w:r>
                <w:r w:rsidR="00733413">
                  <w:t>An</w:t>
                </w:r>
                <w:r w:rsidR="001F25E5">
                  <w:t xml:space="preserve"> outline should be included with the proposal)</w:t>
                </w:r>
              </w:p>
              <w:p w14:paraId="4EB80190" w14:textId="77777777" w:rsidR="001F25E5" w:rsidRDefault="001F25E5" w:rsidP="00F56E73">
                <w:pPr>
                  <w:jc w:val="left"/>
                </w:pPr>
              </w:p>
              <w:p w14:paraId="0420D7BE" w14:textId="65F7AE69" w:rsidR="001F25E5" w:rsidRDefault="007324C1" w:rsidP="00F56E73">
                <w:pPr>
                  <w:pStyle w:val="NormalHanging8mm"/>
                </w:pPr>
                <w:sdt>
                  <w:sdtPr>
                    <w:id w:val="-829979528"/>
                    <w14:checkbox>
                      <w14:checked w14:val="1"/>
                      <w14:checkedState w14:val="2612" w14:font="ＭＳ ゴシック"/>
                      <w14:uncheckedState w14:val="2610" w14:font="ＭＳ ゴシック"/>
                    </w14:checkbox>
                  </w:sdtPr>
                  <w:sdtEndPr/>
                  <w:sdtContent>
                    <w:ins w:id="43" w:author="Nobu" w:date="2021-03-18T13:11:00Z">
                      <w:r w:rsidR="00B55D17">
                        <w:rPr>
                          <w:rFonts w:ascii="ＭＳ ゴシック" w:eastAsia="ＭＳ ゴシック" w:hAnsi="ＭＳ ゴシック" w:hint="eastAsia"/>
                        </w:rPr>
                        <w:t>☒</w:t>
                      </w:r>
                    </w:ins>
                    <w:del w:id="44" w:author="Nobu" w:date="2021-03-18T13:11:00Z">
                      <w:r w:rsidR="00921346" w:rsidDel="00B55D17">
                        <w:rPr>
                          <w:rFonts w:ascii="ＭＳ ゴシック" w:eastAsia="ＭＳ ゴシック" w:hAnsi="ＭＳ ゴシック" w:hint="eastAsia"/>
                        </w:rPr>
                        <w:delText>☐</w:delText>
                      </w:r>
                    </w:del>
                  </w:sdtContent>
                </w:sdt>
                <w:r w:rsidR="001F25E5">
                  <w:tab/>
                  <w:t>A draft is attached</w:t>
                </w:r>
              </w:p>
              <w:p w14:paraId="7B01531C" w14:textId="74E7576F" w:rsidR="001F25E5" w:rsidRDefault="007324C1" w:rsidP="00F56E73">
                <w:pPr>
                  <w:pStyle w:val="NormalHanging8mm"/>
                </w:pPr>
                <w:sdt>
                  <w:sdtPr>
                    <w:id w:val="1516415269"/>
                    <w14:checkbox>
                      <w14:checked w14:val="0"/>
                      <w14:checkedState w14:val="2612" w14:font="ＭＳ ゴシック"/>
                      <w14:uncheckedState w14:val="2610" w14:font="ＭＳ ゴシック"/>
                    </w14:checkbox>
                  </w:sdtPr>
                  <w:sdtEndPr/>
                  <w:sdtContent>
                    <w:ins w:id="45" w:author="Nobu" w:date="2021-03-18T13:11:00Z">
                      <w:r w:rsidR="00B55D17">
                        <w:rPr>
                          <w:rFonts w:ascii="ＭＳ ゴシック" w:eastAsia="ＭＳ ゴシック" w:hAnsi="ＭＳ ゴシック" w:hint="eastAsia"/>
                        </w:rPr>
                        <w:t>☐</w:t>
                      </w:r>
                    </w:ins>
                    <w:del w:id="46" w:author="Nobu" w:date="2021-03-18T13:11:00Z">
                      <w:r w:rsidR="00921346" w:rsidDel="00B55D17">
                        <w:rPr>
                          <w:rFonts w:ascii="ＭＳ ゴシック" w:eastAsia="ＭＳ ゴシック" w:hAnsi="ＭＳ ゴシック" w:hint="eastAsia"/>
                        </w:rPr>
                        <w:delText>☒</w:delText>
                      </w:r>
                    </w:del>
                  </w:sdtContent>
                </w:sdt>
                <w:r w:rsidR="001F25E5">
                  <w:tab/>
                  <w:t>An outline is attached</w:t>
                </w:r>
              </w:p>
              <w:p w14:paraId="7CDE571F" w14:textId="37FBD719" w:rsidR="001F25E5" w:rsidRDefault="007324C1" w:rsidP="00F56E73">
                <w:pPr>
                  <w:pStyle w:val="NormalHanging8mm"/>
                </w:pPr>
                <w:sdt>
                  <w:sdtPr>
                    <w:id w:val="1590193353"/>
                    <w14:checkbox>
                      <w14:checked w14:val="0"/>
                      <w14:checkedState w14:val="2612" w14:font="ＭＳ ゴシック"/>
                      <w14:uncheckedState w14:val="2610" w14:font="ＭＳ ゴシック"/>
                    </w14:checkbox>
                  </w:sdtPr>
                  <w:sdtEndPr/>
                  <w:sdtContent>
                    <w:r w:rsidR="00B86546">
                      <w:rPr>
                        <w:rFonts w:ascii="ＭＳ ゴシック" w:eastAsia="ＭＳ ゴシック" w:hAnsi="ＭＳ ゴシック" w:hint="eastAsia"/>
                      </w:rPr>
                      <w:t>☐</w:t>
                    </w:r>
                  </w:sdtContent>
                </w:sdt>
                <w:r w:rsidR="001F25E5">
                  <w:tab/>
                  <w:t xml:space="preserve">An existing document </w:t>
                </w:r>
                <w:r w:rsidR="005D750B">
                  <w:t>will</w:t>
                </w:r>
                <w:r w:rsidR="001F25E5">
                  <w:t xml:space="preserve"> serve as</w:t>
                </w:r>
                <w:r w:rsidR="005D750B">
                  <w:t xml:space="preserve"> the</w:t>
                </w:r>
                <w:r w:rsidR="001F25E5">
                  <w:t xml:space="preserve"> initial basis</w:t>
                </w:r>
              </w:p>
              <w:p w14:paraId="78C14D80" w14:textId="77777777" w:rsidR="001F25E5" w:rsidRDefault="001F25E5" w:rsidP="00F56E73">
                <w:pPr>
                  <w:jc w:val="left"/>
                </w:pPr>
              </w:p>
              <w:p w14:paraId="2AC7107A" w14:textId="0C5E1726" w:rsidR="001F25E5" w:rsidRPr="006110D2" w:rsidRDefault="001F25E5" w:rsidP="00B86546">
                <w:pPr>
                  <w:tabs>
                    <w:tab w:val="left" w:pos="1639"/>
                    <w:tab w:val="left" w:pos="2773"/>
                  </w:tabs>
                  <w:jc w:val="left"/>
                </w:pPr>
                <w:r>
                  <w:t>The proposer or the proposer's organization is prepared to undertake the preparatory work required:</w:t>
                </w:r>
                <w:r>
                  <w:tab/>
                </w:r>
                <w:sdt>
                  <w:sdtPr>
                    <w:id w:val="-1383940567"/>
                    <w14:checkbox>
                      <w14:checked w14:val="1"/>
                      <w14:checkedState w14:val="2612" w14:font="ＭＳ ゴシック"/>
                      <w14:uncheckedState w14:val="2610" w14:font="ＭＳ ゴシック"/>
                    </w14:checkbox>
                  </w:sdtPr>
                  <w:sdtEndPr/>
                  <w:sdtContent>
                    <w:r w:rsidR="00B41837">
                      <w:rPr>
                        <w:rFonts w:ascii="ＭＳ ゴシック" w:eastAsia="ＭＳ ゴシック" w:hAnsi="ＭＳ ゴシック" w:hint="eastAsia"/>
                      </w:rPr>
                      <w:t>☒</w:t>
                    </w:r>
                  </w:sdtContent>
                </w:sdt>
                <w:r>
                  <w:t xml:space="preserve">   Yes</w:t>
                </w:r>
                <w:r>
                  <w:tab/>
                </w:r>
                <w:sdt>
                  <w:sdtPr>
                    <w:id w:val="-1808007391"/>
                    <w14:checkbox>
                      <w14:checked w14:val="0"/>
                      <w14:checkedState w14:val="2612" w14:font="ＭＳ ゴシック"/>
                      <w14:uncheckedState w14:val="2610" w14:font="ＭＳ ゴシック"/>
                    </w14:checkbox>
                  </w:sdtPr>
                  <w:sdtEndPr/>
                  <w:sdtContent>
                    <w:r w:rsidR="002E6A10">
                      <w:rPr>
                        <w:rFonts w:ascii="ＭＳ ゴシック" w:eastAsia="ＭＳ ゴシック" w:hAnsi="ＭＳ ゴシック" w:hint="eastAsia"/>
                      </w:rPr>
                      <w:t>☐</w:t>
                    </w:r>
                  </w:sdtContent>
                </w:sdt>
                <w:r>
                  <w:t xml:space="preserve">   No</w:t>
                </w:r>
              </w:p>
            </w:tc>
          </w:tr>
          <w:tr w:rsidR="001F25E5" w:rsidRPr="006110D2" w14:paraId="0D145D3A" w14:textId="77777777" w:rsidTr="009001BE">
            <w:trPr>
              <w:cantSplit/>
            </w:trPr>
            <w:tc>
              <w:tcPr>
                <w:tcW w:w="9356" w:type="dxa"/>
                <w:gridSpan w:val="4"/>
              </w:tcPr>
              <w:p w14:paraId="0E8D42F8" w14:textId="77777777" w:rsidR="001F25E5" w:rsidRPr="001F25E5" w:rsidRDefault="001F25E5" w:rsidP="00F56E73">
                <w:pPr>
                  <w:jc w:val="left"/>
                  <w:rPr>
                    <w:b/>
                    <w:bCs/>
                  </w:rPr>
                </w:pPr>
                <w:r w:rsidRPr="001F25E5">
                  <w:rPr>
                    <w:b/>
                    <w:bCs/>
                  </w:rPr>
                  <w:t>If a dra</w:t>
                </w:r>
                <w:r w:rsidR="00DE49C3">
                  <w:rPr>
                    <w:b/>
                    <w:bCs/>
                  </w:rPr>
                  <w:t>ft is attached to this proposal</w:t>
                </w:r>
              </w:p>
              <w:p w14:paraId="5C4EED26" w14:textId="77777777" w:rsidR="001F25E5" w:rsidRPr="001F25E5" w:rsidRDefault="001F25E5" w:rsidP="00F56E73">
                <w:pPr>
                  <w:jc w:val="left"/>
                </w:pPr>
              </w:p>
              <w:p w14:paraId="5AECA877" w14:textId="77777777" w:rsidR="001F25E5" w:rsidRPr="001F25E5" w:rsidRDefault="001F25E5" w:rsidP="00F56E73">
                <w:pPr>
                  <w:jc w:val="left"/>
                </w:pPr>
                <w:r w:rsidRPr="001F25E5">
                  <w:t>Please select from one of the following options (note that if no option is selected, the default will be the first option):</w:t>
                </w:r>
              </w:p>
              <w:p w14:paraId="7751BBD8" w14:textId="3EFB2A3B" w:rsidR="001F25E5" w:rsidRPr="001F25E5" w:rsidRDefault="007324C1" w:rsidP="00F56E73">
                <w:pPr>
                  <w:pStyle w:val="NormalHanging8mm"/>
                </w:pPr>
                <w:sdt>
                  <w:sdtPr>
                    <w:id w:val="1888597852"/>
                    <w14:checkbox>
                      <w14:checked w14:val="1"/>
                      <w14:checkedState w14:val="2612" w14:font="ＭＳ ゴシック"/>
                      <w14:uncheckedState w14:val="2610" w14:font="ＭＳ ゴシック"/>
                    </w14:checkbox>
                  </w:sdtPr>
                  <w:sdtEndPr/>
                  <w:sdtContent>
                    <w:r w:rsidR="006023BD">
                      <w:rPr>
                        <w:rFonts w:ascii="ＭＳ ゴシック" w:eastAsia="ＭＳ ゴシック" w:hAnsi="ＭＳ ゴシック" w:hint="eastAsia"/>
                      </w:rPr>
                      <w:t>☒</w:t>
                    </w:r>
                  </w:sdtContent>
                </w:sdt>
                <w:r w:rsidR="001F25E5">
                  <w:tab/>
                </w:r>
                <w:r w:rsidR="001F25E5" w:rsidRPr="001F25E5">
                  <w:t xml:space="preserve">Draft document can be registered </w:t>
                </w:r>
                <w:r w:rsidR="001F25E5">
                  <w:t>a</w:t>
                </w:r>
                <w:r w:rsidR="005D750B">
                  <w:t>t</w:t>
                </w:r>
                <w:r w:rsidR="001F25E5">
                  <w:t xml:space="preserve"> Working Draft </w:t>
                </w:r>
                <w:r w:rsidR="005D750B">
                  <w:t xml:space="preserve">stage </w:t>
                </w:r>
                <w:r w:rsidR="001F25E5">
                  <w:t xml:space="preserve">(WD – stage </w:t>
                </w:r>
                <w:r w:rsidR="001F25E5" w:rsidRPr="001F25E5">
                  <w:t>20.</w:t>
                </w:r>
                <w:r w:rsidR="005D750B">
                  <w:t>0</w:t>
                </w:r>
                <w:r w:rsidR="001F25E5" w:rsidRPr="001F25E5">
                  <w:t>0)</w:t>
                </w:r>
              </w:p>
              <w:p w14:paraId="15A0552B" w14:textId="5AEEF5CC" w:rsidR="001F25E5" w:rsidRPr="001F25E5" w:rsidRDefault="007324C1" w:rsidP="00F56E73">
                <w:pPr>
                  <w:pStyle w:val="NormalHanging8mm"/>
                </w:pPr>
                <w:sdt>
                  <w:sdtPr>
                    <w:id w:val="-982076532"/>
                    <w14:checkbox>
                      <w14:checked w14:val="0"/>
                      <w14:checkedState w14:val="2612" w14:font="ＭＳ ゴシック"/>
                      <w14:uncheckedState w14:val="2610" w14:font="ＭＳ ゴシック"/>
                    </w14:checkbox>
                  </w:sdtPr>
                  <w:sdtEndPr/>
                  <w:sdtContent>
                    <w:r w:rsidR="001F25E5">
                      <w:rPr>
                        <w:rFonts w:ascii="ＭＳ ゴシック" w:eastAsia="ＭＳ ゴシック" w:hAnsi="ＭＳ ゴシック" w:hint="eastAsia"/>
                      </w:rPr>
                      <w:t>☐</w:t>
                    </w:r>
                  </w:sdtContent>
                </w:sdt>
                <w:r w:rsidR="001F25E5">
                  <w:tab/>
                </w:r>
                <w:r w:rsidR="001F25E5" w:rsidRPr="001F25E5">
                  <w:t>Draft document can be registered a</w:t>
                </w:r>
                <w:r w:rsidR="005D750B">
                  <w:t>t</w:t>
                </w:r>
                <w:r w:rsidR="001F25E5" w:rsidRPr="001F25E5">
                  <w:t xml:space="preserve"> Committee Draft</w:t>
                </w:r>
                <w:r w:rsidR="005D750B">
                  <w:t xml:space="preserve"> stage</w:t>
                </w:r>
                <w:r w:rsidR="001F25E5" w:rsidRPr="001F25E5">
                  <w:t xml:space="preserve"> (CD – stage 30.00)</w:t>
                </w:r>
              </w:p>
              <w:p w14:paraId="42F0044C" w14:textId="61ADB9D5" w:rsidR="001F25E5" w:rsidRPr="001F25E5" w:rsidRDefault="007324C1" w:rsidP="00F56E73">
                <w:pPr>
                  <w:pStyle w:val="NormalHanging8mm"/>
                </w:pPr>
                <w:sdt>
                  <w:sdtPr>
                    <w:id w:val="1669975349"/>
                    <w14:checkbox>
                      <w14:checked w14:val="0"/>
                      <w14:checkedState w14:val="2612" w14:font="ＭＳ ゴシック"/>
                      <w14:uncheckedState w14:val="2610" w14:font="ＭＳ ゴシック"/>
                    </w14:checkbox>
                  </w:sdtPr>
                  <w:sdtEndPr/>
                  <w:sdtContent>
                    <w:r w:rsidR="001F25E5">
                      <w:rPr>
                        <w:rFonts w:ascii="ＭＳ ゴシック" w:eastAsia="ＭＳ ゴシック" w:hAnsi="ＭＳ ゴシック" w:hint="eastAsia"/>
                      </w:rPr>
                      <w:t>☐</w:t>
                    </w:r>
                  </w:sdtContent>
                </w:sdt>
                <w:r w:rsidR="001F25E5">
                  <w:tab/>
                </w:r>
                <w:r w:rsidR="001F25E5" w:rsidRPr="00E501E4">
                  <w:rPr>
                    <w:spacing w:val="-2"/>
                  </w:rPr>
                  <w:t>Draft document can be registered a</w:t>
                </w:r>
                <w:r w:rsidR="005D750B" w:rsidRPr="00E501E4">
                  <w:rPr>
                    <w:spacing w:val="-2"/>
                  </w:rPr>
                  <w:t>t</w:t>
                </w:r>
                <w:r w:rsidR="001F25E5" w:rsidRPr="00E501E4">
                  <w:rPr>
                    <w:spacing w:val="-2"/>
                  </w:rPr>
                  <w:t xml:space="preserve"> Draft International Standard</w:t>
                </w:r>
                <w:r w:rsidR="005D750B" w:rsidRPr="00E501E4">
                  <w:rPr>
                    <w:spacing w:val="-2"/>
                  </w:rPr>
                  <w:t xml:space="preserve"> stage</w:t>
                </w:r>
                <w:r w:rsidR="001F25E5" w:rsidRPr="00E501E4">
                  <w:rPr>
                    <w:spacing w:val="-2"/>
                  </w:rPr>
                  <w:t xml:space="preserve"> (DIS – stage 40.00)</w:t>
                </w:r>
              </w:p>
              <w:p w14:paraId="0CE1C1DC" w14:textId="77777777" w:rsidR="001F25E5" w:rsidRPr="001F25E5" w:rsidRDefault="001F25E5" w:rsidP="00F56E73">
                <w:pPr>
                  <w:jc w:val="left"/>
                </w:pPr>
              </w:p>
              <w:p w14:paraId="4BD6DE20" w14:textId="671A0EEB" w:rsidR="001F25E5" w:rsidRPr="006110D2" w:rsidRDefault="007324C1" w:rsidP="00F56E73">
                <w:pPr>
                  <w:pStyle w:val="NormalHanging8mm"/>
                </w:pPr>
                <w:sdt>
                  <w:sdtPr>
                    <w:rPr>
                      <w:rFonts w:ascii="Segoe UI Symbol" w:hAnsi="Segoe UI Symbol" w:cs="Segoe UI Symbol"/>
                    </w:rPr>
                    <w:id w:val="-2059474933"/>
                    <w14:checkbox>
                      <w14:checked w14:val="0"/>
                      <w14:checkedState w14:val="2612" w14:font="ＭＳ ゴシック"/>
                      <w14:uncheckedState w14:val="2610" w14:font="ＭＳ ゴシック"/>
                    </w14:checkbox>
                  </w:sdtPr>
                  <w:sdtEndPr/>
                  <w:sdtContent>
                    <w:r w:rsidR="001F25E5">
                      <w:rPr>
                        <w:rFonts w:ascii="ＭＳ ゴシック" w:eastAsia="ＭＳ ゴシック" w:hAnsi="ＭＳ ゴシック" w:cs="Segoe UI Symbol" w:hint="eastAsia"/>
                      </w:rPr>
                      <w:t>☐</w:t>
                    </w:r>
                  </w:sdtContent>
                </w:sdt>
                <w:r w:rsidR="001F25E5">
                  <w:rPr>
                    <w:rFonts w:ascii="Segoe UI Symbol" w:hAnsi="Segoe UI Symbol" w:cs="Segoe UI Symbol"/>
                  </w:rPr>
                  <w:tab/>
                </w:r>
                <w:r w:rsidR="001F25E5" w:rsidRPr="001F25E5">
                  <w:t xml:space="preserve">If the attached document is copyrighted or includes copyrighted content, the proposer confirms that copyright permission has been granted for ISO to use this content in compliance with </w:t>
                </w:r>
                <w:hyperlink r:id="rId18" w:anchor="_idTextAnchor205" w:history="1">
                  <w:r w:rsidR="001F25E5" w:rsidRPr="00733413">
                    <w:rPr>
                      <w:rStyle w:val="af2"/>
                    </w:rPr>
                    <w:t>clause 2.13</w:t>
                  </w:r>
                </w:hyperlink>
                <w:r w:rsidR="001F25E5" w:rsidRPr="001F25E5">
                  <w:t xml:space="preserve"> of the ISO/IEC Directives, Part 1 (see also the </w:t>
                </w:r>
                <w:hyperlink r:id="rId19" w:history="1">
                  <w:r w:rsidR="001F25E5" w:rsidRPr="00733413">
                    <w:rPr>
                      <w:rStyle w:val="af2"/>
                    </w:rPr>
                    <w:t>Declaration on copyright</w:t>
                  </w:r>
                </w:hyperlink>
                <w:r w:rsidR="001F25E5" w:rsidRPr="001F25E5">
                  <w:t>).</w:t>
                </w:r>
              </w:p>
            </w:tc>
          </w:tr>
          <w:tr w:rsidR="001F25E5" w:rsidRPr="006110D2" w14:paraId="6B27FB8C" w14:textId="77777777" w:rsidTr="009001BE">
            <w:trPr>
              <w:cantSplit/>
            </w:trPr>
            <w:tc>
              <w:tcPr>
                <w:tcW w:w="9356" w:type="dxa"/>
                <w:gridSpan w:val="4"/>
              </w:tcPr>
              <w:p w14:paraId="61492740" w14:textId="77777777" w:rsidR="001F25E5" w:rsidRPr="001F25E5" w:rsidRDefault="001F25E5" w:rsidP="00F56E73">
                <w:pPr>
                  <w:jc w:val="left"/>
                  <w:rPr>
                    <w:b/>
                    <w:bCs/>
                  </w:rPr>
                </w:pPr>
                <w:r w:rsidRPr="001F25E5">
                  <w:rPr>
                    <w:b/>
                    <w:bCs/>
                  </w:rPr>
                  <w:t>Is this a Management Systems Standard (MSS)?</w:t>
                </w:r>
              </w:p>
              <w:p w14:paraId="4E73B065" w14:textId="77777777" w:rsidR="001F25E5" w:rsidRDefault="001F25E5" w:rsidP="00F56E73">
                <w:pPr>
                  <w:jc w:val="left"/>
                </w:pPr>
              </w:p>
              <w:p w14:paraId="4742ECFB" w14:textId="198DD856" w:rsidR="001F25E5" w:rsidRDefault="007324C1" w:rsidP="00F56E73">
                <w:pPr>
                  <w:tabs>
                    <w:tab w:val="left" w:pos="1072"/>
                  </w:tabs>
                  <w:jc w:val="left"/>
                </w:pPr>
                <w:sdt>
                  <w:sdtPr>
                    <w:id w:val="1870874267"/>
                    <w14:checkbox>
                      <w14:checked w14:val="0"/>
                      <w14:checkedState w14:val="2612" w14:font="ＭＳ ゴシック"/>
                      <w14:uncheckedState w14:val="2610" w14:font="ＭＳ ゴシック"/>
                    </w14:checkbox>
                  </w:sdtPr>
                  <w:sdtEndPr/>
                  <w:sdtContent>
                    <w:r w:rsidR="001F25E5">
                      <w:rPr>
                        <w:rFonts w:ascii="ＭＳ ゴシック" w:eastAsia="ＭＳ ゴシック" w:hAnsi="ＭＳ ゴシック" w:hint="eastAsia"/>
                      </w:rPr>
                      <w:t>☐</w:t>
                    </w:r>
                  </w:sdtContent>
                </w:sdt>
                <w:r w:rsidR="001F25E5">
                  <w:t xml:space="preserve">   Yes</w:t>
                </w:r>
                <w:r w:rsidR="001F25E5">
                  <w:tab/>
                </w:r>
                <w:sdt>
                  <w:sdtPr>
                    <w:id w:val="-257062340"/>
                    <w14:checkbox>
                      <w14:checked w14:val="1"/>
                      <w14:checkedState w14:val="2612" w14:font="ＭＳ ゴシック"/>
                      <w14:uncheckedState w14:val="2610" w14:font="ＭＳ ゴシック"/>
                    </w14:checkbox>
                  </w:sdtPr>
                  <w:sdtEndPr/>
                  <w:sdtContent>
                    <w:r w:rsidR="00B41837">
                      <w:rPr>
                        <w:rFonts w:ascii="ＭＳ ゴシック" w:eastAsia="ＭＳ ゴシック" w:hAnsi="ＭＳ ゴシック" w:hint="eastAsia"/>
                      </w:rPr>
                      <w:t>☒</w:t>
                    </w:r>
                  </w:sdtContent>
                </w:sdt>
                <w:r w:rsidR="001F25E5">
                  <w:t xml:space="preserve">   No</w:t>
                </w:r>
              </w:p>
              <w:p w14:paraId="6D8A2E4D" w14:textId="77777777" w:rsidR="001F25E5" w:rsidRDefault="001F25E5" w:rsidP="00F56E73">
                <w:pPr>
                  <w:jc w:val="left"/>
                </w:pPr>
              </w:p>
              <w:p w14:paraId="691F26FF" w14:textId="34608B95" w:rsidR="001F25E5" w:rsidRPr="006110D2" w:rsidRDefault="001F25E5" w:rsidP="00F56E73">
                <w:pPr>
                  <w:jc w:val="left"/>
                </w:pPr>
                <w:r w:rsidRPr="001F25E5">
                  <w:rPr>
                    <w:b/>
                    <w:bCs/>
                  </w:rPr>
                  <w:t>NOTE:</w:t>
                </w:r>
                <w:r>
                  <w:t xml:space="preserve"> if Yes, the NP along with the Justification study (see </w:t>
                </w:r>
                <w:r w:rsidRPr="00CD60A7">
                  <w:t>Annex SL of the Consolidated ISO Supplement</w:t>
                </w:r>
                <w:r>
                  <w:t xml:space="preserve">) must be sent to the MSS Task Force </w:t>
                </w:r>
                <w:r w:rsidRPr="001F25E5">
                  <w:t>secretariat (</w:t>
                </w:r>
                <w:hyperlink r:id="rId20" w:history="1">
                  <w:r w:rsidRPr="001F25E5">
                    <w:rPr>
                      <w:rStyle w:val="af2"/>
                      <w:rFonts w:ascii="Helvetica" w:hAnsi="Helvetica" w:cs="Helvetica"/>
                    </w:rPr>
                    <w:t>tmb@iso.org</w:t>
                  </w:r>
                </w:hyperlink>
                <w:r w:rsidRPr="001F25E5">
                  <w:t>) for approval</w:t>
                </w:r>
                <w:r>
                  <w:t xml:space="preserve"> before the NP ballot can be launched.</w:t>
                </w:r>
              </w:p>
            </w:tc>
          </w:tr>
          <w:tr w:rsidR="001F25E5" w:rsidRPr="006110D2" w14:paraId="70DE1D07" w14:textId="77777777" w:rsidTr="009001BE">
            <w:trPr>
              <w:cantSplit/>
            </w:trPr>
            <w:tc>
              <w:tcPr>
                <w:tcW w:w="9356" w:type="dxa"/>
                <w:gridSpan w:val="4"/>
              </w:tcPr>
              <w:p w14:paraId="77EA0DD0" w14:textId="0242DE8D" w:rsidR="00E82E39" w:rsidRPr="00E82E39" w:rsidRDefault="00E82E39" w:rsidP="00F56E73">
                <w:pPr>
                  <w:jc w:val="left"/>
                  <w:rPr>
                    <w:b/>
                    <w:bCs/>
                  </w:rPr>
                </w:pPr>
                <w:r w:rsidRPr="1ED0CE26">
                  <w:rPr>
                    <w:b/>
                    <w:bCs/>
                  </w:rPr>
                  <w:t xml:space="preserve">Indication of the preferred type  to be </w:t>
                </w:r>
                <w:r w:rsidR="00C16564" w:rsidRPr="1ED0CE26">
                  <w:rPr>
                    <w:b/>
                    <w:bCs/>
                  </w:rPr>
                  <w:t>developed</w:t>
                </w:r>
              </w:p>
              <w:p w14:paraId="6920CA63" w14:textId="77777777" w:rsidR="00E82E39" w:rsidRDefault="00E82E39" w:rsidP="00F56E73">
                <w:pPr>
                  <w:jc w:val="left"/>
                </w:pPr>
              </w:p>
              <w:p w14:paraId="2A013279" w14:textId="3A748C2A" w:rsidR="00E82E39" w:rsidRDefault="007324C1">
                <w:pPr>
                  <w:pStyle w:val="NormalHanging8mm"/>
                </w:pPr>
                <w:sdt>
                  <w:sdtPr>
                    <w:id w:val="-862433461"/>
                    <w14:checkbox>
                      <w14:checked w14:val="1"/>
                      <w14:checkedState w14:val="2612" w14:font="ＭＳ ゴシック"/>
                      <w14:uncheckedState w14:val="2610" w14:font="ＭＳ ゴシック"/>
                    </w14:checkbox>
                  </w:sdtPr>
                  <w:sdtEndPr/>
                  <w:sdtContent>
                    <w:r w:rsidR="00B41837">
                      <w:rPr>
                        <w:rFonts w:ascii="ＭＳ ゴシック" w:eastAsia="ＭＳ ゴシック" w:hAnsi="ＭＳ ゴシック" w:hint="eastAsia"/>
                      </w:rPr>
                      <w:t>☒</w:t>
                    </w:r>
                  </w:sdtContent>
                </w:sdt>
                <w:r w:rsidR="00E82E39">
                  <w:tab/>
                  <w:t>International Standard</w:t>
                </w:r>
              </w:p>
              <w:p w14:paraId="0AFA2520" w14:textId="77777777" w:rsidR="00E82E39" w:rsidRDefault="007324C1" w:rsidP="00F56E73">
                <w:pPr>
                  <w:pStyle w:val="NormalHanging8mm"/>
                </w:pPr>
                <w:sdt>
                  <w:sdtPr>
                    <w:rPr>
                      <w:rFonts w:ascii="Segoe UI Symbol" w:hAnsi="Segoe UI Symbol" w:cs="Segoe UI Symbol"/>
                    </w:rPr>
                    <w:id w:val="-412542019"/>
                    <w14:checkbox>
                      <w14:checked w14:val="0"/>
                      <w14:checkedState w14:val="2612" w14:font="ＭＳ ゴシック"/>
                      <w14:uncheckedState w14:val="2610" w14:font="ＭＳ ゴシック"/>
                    </w14:checkbox>
                  </w:sdtPr>
                  <w:sdtEndPr/>
                  <w:sdtContent>
                    <w:r w:rsidR="00E82E39">
                      <w:rPr>
                        <w:rFonts w:ascii="ＭＳ ゴシック" w:eastAsia="ＭＳ ゴシック" w:hAnsi="ＭＳ ゴシック" w:cs="Segoe UI Symbol" w:hint="eastAsia"/>
                      </w:rPr>
                      <w:t>☐</w:t>
                    </w:r>
                  </w:sdtContent>
                </w:sdt>
                <w:r w:rsidR="00E82E39">
                  <w:rPr>
                    <w:rFonts w:ascii="Segoe UI Symbol" w:hAnsi="Segoe UI Symbol" w:cs="Segoe UI Symbol"/>
                  </w:rPr>
                  <w:tab/>
                </w:r>
                <w:r w:rsidR="00E82E39">
                  <w:t>Technical Specification</w:t>
                </w:r>
              </w:p>
              <w:p w14:paraId="396EF5F2" w14:textId="77777777" w:rsidR="001F25E5" w:rsidRPr="006110D2" w:rsidRDefault="007324C1" w:rsidP="00F56E73">
                <w:pPr>
                  <w:pStyle w:val="NormalHanging8mm"/>
                </w:pPr>
                <w:sdt>
                  <w:sdtPr>
                    <w:id w:val="2125878638"/>
                    <w14:checkbox>
                      <w14:checked w14:val="0"/>
                      <w14:checkedState w14:val="2612" w14:font="ＭＳ ゴシック"/>
                      <w14:uncheckedState w14:val="2610" w14:font="ＭＳ ゴシック"/>
                    </w14:checkbox>
                  </w:sdtPr>
                  <w:sdtEndPr/>
                  <w:sdtContent>
                    <w:r w:rsidR="00E82E39">
                      <w:rPr>
                        <w:rFonts w:ascii="ＭＳ ゴシック" w:eastAsia="ＭＳ ゴシック" w:hAnsi="ＭＳ ゴシック" w:hint="eastAsia"/>
                      </w:rPr>
                      <w:t>☐</w:t>
                    </w:r>
                  </w:sdtContent>
                </w:sdt>
                <w:r w:rsidR="00E82E39">
                  <w:tab/>
                  <w:t>Publicly Available Specification</w:t>
                </w:r>
              </w:p>
            </w:tc>
          </w:tr>
          <w:tr w:rsidR="001F25E5" w:rsidRPr="006110D2" w14:paraId="4B49E186" w14:textId="77777777" w:rsidTr="009001BE">
            <w:trPr>
              <w:cantSplit/>
            </w:trPr>
            <w:tc>
              <w:tcPr>
                <w:tcW w:w="9356" w:type="dxa"/>
                <w:gridSpan w:val="4"/>
              </w:tcPr>
              <w:p w14:paraId="140C86C3" w14:textId="2EAFB540" w:rsidR="002E7F4C" w:rsidRPr="00B65E45" w:rsidRDefault="002E7F4C" w:rsidP="00F56E73">
                <w:pPr>
                  <w:jc w:val="left"/>
                  <w:rPr>
                    <w:b/>
                    <w:bCs/>
                  </w:rPr>
                </w:pPr>
                <w:r w:rsidRPr="00B65E45">
                  <w:rPr>
                    <w:b/>
                    <w:bCs/>
                  </w:rPr>
                  <w:t xml:space="preserve">Proposed </w:t>
                </w:r>
                <w:r w:rsidR="005D750B">
                  <w:rPr>
                    <w:b/>
                    <w:bCs/>
                  </w:rPr>
                  <w:t>Standard D</w:t>
                </w:r>
                <w:r w:rsidRPr="00B65E45">
                  <w:rPr>
                    <w:b/>
                    <w:bCs/>
                  </w:rPr>
                  <w:t xml:space="preserve">evelopment </w:t>
                </w:r>
                <w:r w:rsidR="005D750B">
                  <w:rPr>
                    <w:b/>
                    <w:bCs/>
                  </w:rPr>
                  <w:t>T</w:t>
                </w:r>
                <w:r w:rsidRPr="00B65E45">
                  <w:rPr>
                    <w:b/>
                    <w:bCs/>
                  </w:rPr>
                  <w:t>rack</w:t>
                </w:r>
                <w:r w:rsidR="002616EE">
                  <w:rPr>
                    <w:b/>
                    <w:bCs/>
                  </w:rPr>
                  <w:t xml:space="preserve"> (S</w:t>
                </w:r>
                <w:r w:rsidR="005D750B">
                  <w:rPr>
                    <w:b/>
                    <w:bCs/>
                  </w:rPr>
                  <w:t>D</w:t>
                </w:r>
                <w:r w:rsidR="002616EE">
                  <w:rPr>
                    <w:b/>
                    <w:bCs/>
                  </w:rPr>
                  <w:t>T</w:t>
                </w:r>
                <w:r w:rsidR="005D750B">
                  <w:rPr>
                    <w:b/>
                    <w:bCs/>
                  </w:rPr>
                  <w:t>)</w:t>
                </w:r>
              </w:p>
              <w:p w14:paraId="3F9AAC00" w14:textId="77777777" w:rsidR="002E7F4C" w:rsidRDefault="002E7F4C" w:rsidP="00F56E73">
                <w:pPr>
                  <w:jc w:val="left"/>
                </w:pPr>
              </w:p>
              <w:p w14:paraId="2BC54894" w14:textId="45772437" w:rsidR="005D750B" w:rsidRDefault="005D750B" w:rsidP="00222023">
                <w:pPr>
                  <w:jc w:val="left"/>
                </w:pPr>
                <w:r>
                  <w:t xml:space="preserve">To be discussed between proposer and </w:t>
                </w:r>
                <w:r w:rsidR="004965C9">
                  <w:t>committee manager</w:t>
                </w:r>
                <w:r>
                  <w:t xml:space="preserve"> considering, for example, when  the market (the users) need</w:t>
                </w:r>
                <w:r w:rsidR="64F02E60">
                  <w:t>s</w:t>
                </w:r>
                <w:r>
                  <w:t xml:space="preserve"> the document to be available, the maturity of the subject etc.</w:t>
                </w:r>
              </w:p>
              <w:p w14:paraId="4A7E21AB" w14:textId="77777777" w:rsidR="005D750B" w:rsidRDefault="005D750B" w:rsidP="00F56E73">
                <w:pPr>
                  <w:jc w:val="left"/>
                </w:pPr>
              </w:p>
              <w:p w14:paraId="63DE7708" w14:textId="3A4EABA3" w:rsidR="002E7F4C" w:rsidRDefault="007324C1" w:rsidP="00F56E73">
                <w:pPr>
                  <w:tabs>
                    <w:tab w:val="left" w:pos="1781"/>
                    <w:tab w:val="left" w:pos="3624"/>
                    <w:tab w:val="left" w:pos="5467"/>
                  </w:tabs>
                  <w:jc w:val="left"/>
                </w:pPr>
                <w:sdt>
                  <w:sdtPr>
                    <w:id w:val="1335029813"/>
                    <w14:checkbox>
                      <w14:checked w14:val="0"/>
                      <w14:checkedState w14:val="2612" w14:font="ＭＳ ゴシック"/>
                      <w14:uncheckedState w14:val="2610" w14:font="ＭＳ ゴシック"/>
                    </w14:checkbox>
                  </w:sdtPr>
                  <w:sdtEndPr/>
                  <w:sdtContent>
                    <w:ins w:id="47" w:author="Nobu" w:date="2021-03-18T13:01:00Z">
                      <w:r w:rsidR="006023BD">
                        <w:rPr>
                          <w:rFonts w:ascii="ＭＳ ゴシック" w:eastAsia="ＭＳ ゴシック" w:hAnsi="ＭＳ ゴシック" w:hint="eastAsia"/>
                        </w:rPr>
                        <w:t>☐</w:t>
                      </w:r>
                    </w:ins>
                    <w:del w:id="48" w:author="Nobu" w:date="2021-03-18T13:01:00Z">
                      <w:r w:rsidR="00B41837" w:rsidDel="006023BD">
                        <w:rPr>
                          <w:rFonts w:ascii="ＭＳ ゴシック" w:eastAsia="ＭＳ ゴシック" w:hAnsi="ＭＳ ゴシック" w:hint="eastAsia"/>
                        </w:rPr>
                        <w:delText>☒</w:delText>
                      </w:r>
                    </w:del>
                  </w:sdtContent>
                </w:sdt>
                <w:r w:rsidR="002E7F4C">
                  <w:t xml:space="preserve">   18 months*</w:t>
                </w:r>
                <w:r w:rsidR="002E7F4C">
                  <w:tab/>
                </w:r>
                <w:sdt>
                  <w:sdtPr>
                    <w:id w:val="-807313444"/>
                    <w14:checkbox>
                      <w14:checked w14:val="1"/>
                      <w14:checkedState w14:val="2612" w14:font="ＭＳ ゴシック"/>
                      <w14:uncheckedState w14:val="2610" w14:font="ＭＳ ゴシック"/>
                    </w14:checkbox>
                  </w:sdtPr>
                  <w:sdtEndPr/>
                  <w:sdtContent>
                    <w:ins w:id="49" w:author="Nobu" w:date="2021-03-18T13:29:00Z">
                      <w:r w:rsidR="00F71C3B">
                        <w:rPr>
                          <w:rFonts w:ascii="ＭＳ ゴシック" w:eastAsia="ＭＳ ゴシック" w:hAnsi="ＭＳ ゴシック" w:hint="eastAsia"/>
                        </w:rPr>
                        <w:t>☒</w:t>
                      </w:r>
                    </w:ins>
                    <w:del w:id="50" w:author="Nobu" w:date="2021-03-18T13:29:00Z">
                      <w:r w:rsidR="00F71C3B" w:rsidDel="00F71C3B">
                        <w:rPr>
                          <w:rFonts w:ascii="ＭＳ ゴシック" w:eastAsia="ＭＳ ゴシック" w:hAnsi="ＭＳ ゴシック" w:hint="eastAsia"/>
                        </w:rPr>
                        <w:delText>☐</w:delText>
                      </w:r>
                    </w:del>
                  </w:sdtContent>
                </w:sdt>
                <w:r w:rsidR="002E7F4C">
                  <w:t xml:space="preserve">   24 months</w:t>
                </w:r>
                <w:r w:rsidR="002E7F4C">
                  <w:tab/>
                </w:r>
                <w:sdt>
                  <w:sdtPr>
                    <w:id w:val="-1011215393"/>
                    <w14:checkbox>
                      <w14:checked w14:val="1"/>
                      <w14:checkedState w14:val="2612" w14:font="ＭＳ ゴシック"/>
                      <w14:uncheckedState w14:val="2610" w14:font="ＭＳ ゴシック"/>
                    </w14:checkbox>
                  </w:sdtPr>
                  <w:sdtEndPr/>
                  <w:sdtContent>
                    <w:ins w:id="51" w:author="Nobu" w:date="2021-03-18T13:27:00Z">
                      <w:r w:rsidR="00F71C3B">
                        <w:rPr>
                          <w:rFonts w:ascii="ＭＳ ゴシック" w:eastAsia="ＭＳ ゴシック" w:hAnsi="ＭＳ ゴシック" w:hint="eastAsia"/>
                        </w:rPr>
                        <w:t>☒</w:t>
                      </w:r>
                    </w:ins>
                    <w:del w:id="52" w:author="Nobu" w:date="2021-03-18T13:27:00Z">
                      <w:r w:rsidR="00F71C3B" w:rsidDel="00F71C3B">
                        <w:rPr>
                          <w:rFonts w:ascii="ＭＳ ゴシック" w:eastAsia="ＭＳ ゴシック" w:hAnsi="ＭＳ ゴシック" w:hint="eastAsia"/>
                        </w:rPr>
                        <w:delText>☐</w:delText>
                      </w:r>
                    </w:del>
                  </w:sdtContent>
                </w:sdt>
                <w:r w:rsidR="002E7F4C">
                  <w:t xml:space="preserve">   36 months</w:t>
                </w:r>
                <w:r w:rsidR="002E7F4C">
                  <w:tab/>
                </w:r>
              </w:p>
              <w:p w14:paraId="2E840E9C" w14:textId="77777777" w:rsidR="002E7F4C" w:rsidRDefault="002E7F4C" w:rsidP="00F56E73">
                <w:pPr>
                  <w:jc w:val="left"/>
                </w:pPr>
              </w:p>
              <w:p w14:paraId="1B313EFB" w14:textId="703C216A" w:rsidR="00092A45" w:rsidRPr="006110D2" w:rsidRDefault="002E7F4C" w:rsidP="1ED0CE26">
                <w:pPr>
                  <w:pStyle w:val="ac"/>
                  <w:spacing w:after="100" w:afterAutospacing="1"/>
                </w:pPr>
                <w:r>
                  <w:t xml:space="preserve">* </w:t>
                </w:r>
                <w:r w:rsidR="00B74B87">
                  <w:t>Projects using SDT 18 are eligible for the ‘Direct publication process’ offered by ISO /CS which reduces publication processing time by approximately 1 month.</w:t>
                </w:r>
              </w:p>
            </w:tc>
          </w:tr>
          <w:tr w:rsidR="001F25E5" w:rsidRPr="006110D2" w14:paraId="7D7F95F3" w14:textId="77777777" w:rsidTr="009001BE">
            <w:trPr>
              <w:cantSplit/>
            </w:trPr>
            <w:tc>
              <w:tcPr>
                <w:tcW w:w="9356" w:type="dxa"/>
                <w:gridSpan w:val="4"/>
              </w:tcPr>
              <w:p w14:paraId="6C5DB050" w14:textId="77777777" w:rsidR="00B65E45" w:rsidRPr="00B74B87" w:rsidRDefault="00B65E45" w:rsidP="00D73720">
                <w:pPr>
                  <w:tabs>
                    <w:tab w:val="left" w:pos="2632"/>
                  </w:tabs>
                  <w:jc w:val="left"/>
                  <w:rPr>
                    <w:b/>
                    <w:bCs/>
                  </w:rPr>
                </w:pPr>
                <w:r w:rsidRPr="00B74B87">
                  <w:rPr>
                    <w:b/>
                    <w:bCs/>
                  </w:rPr>
                  <w:lastRenderedPageBreak/>
                  <w:t>Draft project plan (as discussed with committee leadership)</w:t>
                </w:r>
              </w:p>
              <w:p w14:paraId="6141D6B6" w14:textId="77777777" w:rsidR="00B65E45" w:rsidRDefault="00B65E45" w:rsidP="00D73720">
                <w:pPr>
                  <w:tabs>
                    <w:tab w:val="left" w:pos="2632"/>
                  </w:tabs>
                  <w:jc w:val="left"/>
                </w:pPr>
              </w:p>
              <w:p w14:paraId="78A02B0A" w14:textId="72107BB5" w:rsidR="002E6A10" w:rsidRDefault="00B65E45" w:rsidP="002E6A10">
                <w:r>
                  <w:t>Proposed date for first meeting:</w:t>
                </w:r>
                <w:r w:rsidR="00D20A37">
                  <w:t xml:space="preserve"> </w:t>
                </w:r>
                <w:sdt>
                  <w:sdtPr>
                    <w:id w:val="-1814638706"/>
                    <w:placeholder>
                      <w:docPart w:val="4465E8B5F99D4C439932942EE36B636A"/>
                    </w:placeholder>
                    <w:date w:fullDate="2021-05-01T00:00:00Z">
                      <w:dateFormat w:val="yyyy-MM-dd"/>
                      <w:lid w:val="en-GB"/>
                      <w:storeMappedDataAs w:val="dateTime"/>
                      <w:calendar w:val="gregorian"/>
                    </w:date>
                  </w:sdtPr>
                  <w:sdtEndPr/>
                  <w:sdtContent>
                    <w:ins w:id="53" w:author="Nobu" w:date="2021-03-18T13:28:00Z">
                      <w:r w:rsidR="00F71C3B">
                        <w:t>2021-05-01</w:t>
                      </w:r>
                    </w:ins>
                  </w:sdtContent>
                </w:sdt>
              </w:p>
              <w:p w14:paraId="0FBA49EB" w14:textId="77777777" w:rsidR="00B65E45" w:rsidRDefault="00B65E45" w:rsidP="00D73720">
                <w:pPr>
                  <w:tabs>
                    <w:tab w:val="left" w:pos="2632"/>
                  </w:tabs>
                  <w:jc w:val="left"/>
                </w:pPr>
              </w:p>
              <w:p w14:paraId="6C78DAD8" w14:textId="3B55D42B" w:rsidR="002E6A10" w:rsidRDefault="00B74B87" w:rsidP="002E6A10">
                <w:r>
                  <w:t>Proposed d</w:t>
                </w:r>
                <w:r w:rsidR="002E6A10">
                  <w:t xml:space="preserve">ates for key milestones: </w:t>
                </w:r>
              </w:p>
              <w:p w14:paraId="616C3CFA" w14:textId="26F5705E" w:rsidR="002E6A10" w:rsidRDefault="4AD95ACB" w:rsidP="002E6A10">
                <w:r w:rsidRPr="00D73720">
                  <w:t xml:space="preserve">Circulation of </w:t>
                </w:r>
                <w:r w:rsidR="00B74B87" w:rsidRPr="00D73720">
                  <w:t>1</w:t>
                </w:r>
                <w:r w:rsidR="00B74B87" w:rsidRPr="00222023">
                  <w:rPr>
                    <w:vertAlign w:val="superscript"/>
                  </w:rPr>
                  <w:t>st</w:t>
                </w:r>
                <w:r w:rsidR="00B74B87" w:rsidRPr="00D73720">
                  <w:t xml:space="preserve"> Working Draft (if any)  to experts: </w:t>
                </w:r>
                <w:sdt>
                  <w:sdtPr>
                    <w:id w:val="-2098703587"/>
                    <w:placeholder>
                      <w:docPart w:val="8D9AA2276117419F84CB639164C6B3B4"/>
                    </w:placeholder>
                    <w:date w:fullDate="2021-06-01T00:00:00Z">
                      <w:dateFormat w:val="yyyy-MM-dd"/>
                      <w:lid w:val="en-GB"/>
                      <w:storeMappedDataAs w:val="dateTime"/>
                      <w:calendar w:val="gregorian"/>
                    </w:date>
                  </w:sdtPr>
                  <w:sdtEndPr/>
                  <w:sdtContent>
                    <w:ins w:id="54" w:author="Nobu" w:date="2021-03-18T13:28:00Z">
                      <w:r w:rsidR="00F71C3B">
                        <w:t>2021-06-01</w:t>
                      </w:r>
                    </w:ins>
                  </w:sdtContent>
                </w:sdt>
              </w:p>
              <w:p w14:paraId="46DF90DB" w14:textId="7F466D03" w:rsidR="00B74B87" w:rsidRPr="00B74B87" w:rsidRDefault="00B74B87" w:rsidP="004749AD">
                <w:r w:rsidRPr="00D73720">
                  <w:t xml:space="preserve">Committee Draft ballot (if any): </w:t>
                </w:r>
                <w:sdt>
                  <w:sdtPr>
                    <w:id w:val="1405420757"/>
                    <w:placeholder>
                      <w:docPart w:val="73953C5308AC47DA8895B3080B3E7FF4"/>
                    </w:placeholder>
                    <w:date w:fullDate="2021-12-01T00:00:00Z">
                      <w:dateFormat w:val="yyyy-MM-dd"/>
                      <w:lid w:val="en-GB"/>
                      <w:storeMappedDataAs w:val="dateTime"/>
                      <w:calendar w:val="gregorian"/>
                    </w:date>
                  </w:sdtPr>
                  <w:sdtEndPr/>
                  <w:sdtContent>
                    <w:ins w:id="55" w:author="Nobu" w:date="2021-03-18T13:29:00Z">
                      <w:r w:rsidR="00F71C3B">
                        <w:t>2021-12-01</w:t>
                      </w:r>
                    </w:ins>
                  </w:sdtContent>
                </w:sdt>
              </w:p>
              <w:p w14:paraId="0236A76E" w14:textId="0AB08706" w:rsidR="002E6A10" w:rsidRDefault="00B65E45" w:rsidP="002E6A10">
                <w:r>
                  <w:t>DIS submission</w:t>
                </w:r>
                <w:r w:rsidR="00B74B87">
                  <w:t>*</w:t>
                </w:r>
                <w:r w:rsidR="002E6A10">
                  <w:t xml:space="preserve">: </w:t>
                </w:r>
                <w:sdt>
                  <w:sdtPr>
                    <w:id w:val="1450282096"/>
                    <w:placeholder>
                      <w:docPart w:val="03355C03277C4B9BB80C51E6503F0CEE"/>
                    </w:placeholder>
                    <w:date w:fullDate="2022-06-01T00:00:00Z">
                      <w:dateFormat w:val="yyyy-MM-dd"/>
                      <w:lid w:val="en-GB"/>
                      <w:storeMappedDataAs w:val="dateTime"/>
                      <w:calendar w:val="gregorian"/>
                    </w:date>
                  </w:sdtPr>
                  <w:sdtEndPr/>
                  <w:sdtContent>
                    <w:ins w:id="56" w:author="Nobu" w:date="2021-03-18T13:29:00Z">
                      <w:r w:rsidR="00F71C3B">
                        <w:t>2022-06-01</w:t>
                      </w:r>
                    </w:ins>
                  </w:sdtContent>
                </w:sdt>
              </w:p>
              <w:p w14:paraId="7C5412F0" w14:textId="3ED54098" w:rsidR="002E6A10" w:rsidRDefault="00B65E45" w:rsidP="002E6A10">
                <w:r>
                  <w:t>Publication</w:t>
                </w:r>
                <w:r w:rsidR="00B74B87">
                  <w:t>*</w:t>
                </w:r>
                <w:r w:rsidR="002E6A10">
                  <w:t xml:space="preserve">: </w:t>
                </w:r>
                <w:sdt>
                  <w:sdtPr>
                    <w:id w:val="-1696927601"/>
                    <w:placeholder>
                      <w:docPart w:val="983E034A56C9470C8CA57D446784E9D7"/>
                    </w:placeholder>
                    <w:date w:fullDate="2022-12-01T00:00:00Z">
                      <w:dateFormat w:val="yyyy-MM-dd"/>
                      <w:lid w:val="en-GB"/>
                      <w:storeMappedDataAs w:val="dateTime"/>
                      <w:calendar w:val="gregorian"/>
                    </w:date>
                  </w:sdtPr>
                  <w:sdtEndPr/>
                  <w:sdtContent>
                    <w:ins w:id="57" w:author="Nobu" w:date="2021-03-18T13:30:00Z">
                      <w:r w:rsidR="00F71C3B">
                        <w:t>2022-12-01</w:t>
                      </w:r>
                    </w:ins>
                  </w:sdtContent>
                </w:sdt>
              </w:p>
              <w:p w14:paraId="7241EDDB" w14:textId="77777777" w:rsidR="004749AD" w:rsidRDefault="004749AD" w:rsidP="002E6A10">
                <w:pPr>
                  <w:pStyle w:val="ac"/>
                  <w:spacing w:after="0"/>
                </w:pPr>
              </w:p>
              <w:p w14:paraId="5081EEC8" w14:textId="1519403F" w:rsidR="00B74B87" w:rsidRPr="00D73720" w:rsidRDefault="00B74B87">
                <w:pPr>
                  <w:pStyle w:val="ac"/>
                  <w:spacing w:after="0"/>
                </w:pPr>
                <w:r>
                  <w:t>*</w:t>
                </w:r>
                <w:r w:rsidR="002E6A10">
                  <w:t xml:space="preserve"> </w:t>
                </w:r>
                <w:r>
                  <w:t xml:space="preserve">Target Dates </w:t>
                </w:r>
                <w:r w:rsidR="13B451D4">
                  <w:t>for</w:t>
                </w:r>
                <w:r>
                  <w:t xml:space="preserve"> DIS submission and Publication should preferably be set a few weeks ahead of the limit dates (automatically given by the selected SDT).</w:t>
                </w:r>
              </w:p>
              <w:p w14:paraId="15A3B470" w14:textId="77777777" w:rsidR="002E6A10" w:rsidRDefault="002E6A10" w:rsidP="002E6A10"/>
              <w:p w14:paraId="23B23F95" w14:textId="62846378" w:rsidR="00B74B87" w:rsidRPr="002E6A10" w:rsidRDefault="00B74B87">
                <w:r>
                  <w:t>For guidance and support on project management</w:t>
                </w:r>
                <w:r w:rsidR="2A6B3105">
                  <w:t>,</w:t>
                </w:r>
                <w:r>
                  <w:t xml:space="preserve"> descriptions of the key milestones and to help you define your project plan and select the appropriate development track, see: </w:t>
                </w:r>
                <w:r w:rsidR="2A6B3105" w:rsidRPr="1ED0CE26">
                  <w:rPr>
                    <w:rFonts w:cs="Arial"/>
                  </w:rPr>
                  <w:t>go.iso.org/projectmanagement</w:t>
                </w:r>
                <w:r w:rsidRPr="1ED0CE26">
                  <w:rPr>
                    <w:rFonts w:cs="Arial"/>
                  </w:rPr>
                  <w:t xml:space="preserve"> </w:t>
                </w:r>
              </w:p>
              <w:p w14:paraId="240958E3" w14:textId="77777777" w:rsidR="002E6A10" w:rsidRDefault="002E6A10" w:rsidP="002E6A10"/>
              <w:p w14:paraId="4B5B0299" w14:textId="1571A9D8" w:rsidR="00B74B87" w:rsidRPr="006110D2" w:rsidRDefault="00DB21BE" w:rsidP="002E6A10">
                <w:r>
                  <w:rPr>
                    <w:b/>
                    <w:bCs/>
                  </w:rPr>
                  <w:t>NOTE</w:t>
                </w:r>
                <w:r w:rsidR="00B74B87" w:rsidRPr="002E6A10">
                  <w:rPr>
                    <w:b/>
                    <w:bCs/>
                  </w:rPr>
                  <w:t>:</w:t>
                </w:r>
                <w:r w:rsidR="00B74B87" w:rsidRPr="002E6A10">
                  <w:t xml:space="preserve"> The draft project plan is later used to create a detailed project plan, when the project is approved.</w:t>
                </w:r>
              </w:p>
            </w:tc>
          </w:tr>
          <w:tr w:rsidR="001F25E5" w:rsidRPr="006110D2" w14:paraId="0FC0161E" w14:textId="77777777" w:rsidTr="009001BE">
            <w:trPr>
              <w:cantSplit/>
            </w:trPr>
            <w:tc>
              <w:tcPr>
                <w:tcW w:w="9356" w:type="dxa"/>
                <w:gridSpan w:val="4"/>
              </w:tcPr>
              <w:p w14:paraId="22A87A79" w14:textId="06691231" w:rsidR="00D20A37" w:rsidRDefault="00B86546" w:rsidP="00F56E73">
                <w:pPr>
                  <w:jc w:val="left"/>
                  <w:rPr>
                    <w:b/>
                    <w:bCs/>
                  </w:rPr>
                </w:pPr>
                <w:r>
                  <w:rPr>
                    <w:b/>
                    <w:bCs/>
                  </w:rPr>
                  <w:t xml:space="preserve">Known patented items </w:t>
                </w:r>
                <w:r w:rsidR="00D20A37" w:rsidRPr="00D20A37">
                  <w:rPr>
                    <w:b/>
                    <w:bCs/>
                  </w:rPr>
                  <w:t xml:space="preserve">(see </w:t>
                </w:r>
                <w:r w:rsidR="00280868" w:rsidRPr="00280868">
                  <w:rPr>
                    <w:b/>
                    <w:bCs/>
                  </w:rPr>
                  <w:t>ISO/IEC Directives, Part 1</w:t>
                </w:r>
                <w:r w:rsidR="00416A27">
                  <w:rPr>
                    <w:b/>
                    <w:bCs/>
                  </w:rPr>
                  <w:t xml:space="preserve">, </w:t>
                </w:r>
                <w:hyperlink r:id="rId21" w:anchor="_idTextAnchor207" w:history="1">
                  <w:r w:rsidR="00280868" w:rsidRPr="00280868">
                    <w:rPr>
                      <w:rStyle w:val="af2"/>
                      <w:b/>
                      <w:bCs/>
                    </w:rPr>
                    <w:t>clause 2.14</w:t>
                  </w:r>
                </w:hyperlink>
                <w:r w:rsidR="00D20A37" w:rsidRPr="00D20A37">
                  <w:rPr>
                    <w:b/>
                    <w:bCs/>
                  </w:rPr>
                  <w:t xml:space="preserve"> for important guidance)</w:t>
                </w:r>
              </w:p>
              <w:p w14:paraId="346F3CB7" w14:textId="77777777" w:rsidR="00D20A37" w:rsidRPr="00D20A37" w:rsidRDefault="00D20A37" w:rsidP="00F56E73">
                <w:pPr>
                  <w:jc w:val="left"/>
                </w:pPr>
              </w:p>
              <w:p w14:paraId="2A78FA45" w14:textId="18CAF7E0" w:rsidR="00D20A37" w:rsidRDefault="007324C1" w:rsidP="00F56E73">
                <w:pPr>
                  <w:tabs>
                    <w:tab w:val="left" w:pos="1072"/>
                  </w:tabs>
                  <w:jc w:val="left"/>
                </w:pPr>
                <w:sdt>
                  <w:sdtPr>
                    <w:id w:val="1815686282"/>
                    <w14:checkbox>
                      <w14:checked w14:val="0"/>
                      <w14:checkedState w14:val="2612" w14:font="ＭＳ ゴシック"/>
                      <w14:uncheckedState w14:val="2610" w14:font="ＭＳ ゴシック"/>
                    </w14:checkbox>
                  </w:sdtPr>
                  <w:sdtEndPr/>
                  <w:sdtContent>
                    <w:r w:rsidR="00D20A37">
                      <w:rPr>
                        <w:rFonts w:ascii="ＭＳ ゴシック" w:eastAsia="ＭＳ ゴシック" w:hAnsi="ＭＳ ゴシック" w:hint="eastAsia"/>
                      </w:rPr>
                      <w:t>☐</w:t>
                    </w:r>
                  </w:sdtContent>
                </w:sdt>
                <w:r w:rsidR="00D20A37">
                  <w:t xml:space="preserve">   Yes</w:t>
                </w:r>
                <w:r w:rsidR="00D20A37">
                  <w:tab/>
                </w:r>
                <w:sdt>
                  <w:sdtPr>
                    <w:id w:val="-200782789"/>
                    <w14:checkbox>
                      <w14:checked w14:val="1"/>
                      <w14:checkedState w14:val="2612" w14:font="ＭＳ ゴシック"/>
                      <w14:uncheckedState w14:val="2610" w14:font="ＭＳ ゴシック"/>
                    </w14:checkbox>
                  </w:sdtPr>
                  <w:sdtEndPr/>
                  <w:sdtContent>
                    <w:r w:rsidR="00B41837">
                      <w:rPr>
                        <w:rFonts w:ascii="ＭＳ ゴシック" w:eastAsia="ＭＳ ゴシック" w:hAnsi="ＭＳ ゴシック" w:hint="eastAsia"/>
                      </w:rPr>
                      <w:t>☒</w:t>
                    </w:r>
                  </w:sdtContent>
                </w:sdt>
                <w:r w:rsidR="00D20A37">
                  <w:t xml:space="preserve">   No</w:t>
                </w:r>
              </w:p>
              <w:p w14:paraId="7E25EEF9" w14:textId="77777777" w:rsidR="00D20A37" w:rsidRPr="00D20A37" w:rsidRDefault="00D20A37" w:rsidP="00F56E73">
                <w:pPr>
                  <w:jc w:val="left"/>
                  <w:rPr>
                    <w:bCs/>
                  </w:rPr>
                </w:pPr>
              </w:p>
              <w:p w14:paraId="104DB25B" w14:textId="77777777" w:rsidR="001F25E5" w:rsidRPr="006110D2" w:rsidRDefault="00D20A37" w:rsidP="00F56E73">
                <w:pPr>
                  <w:jc w:val="left"/>
                </w:pPr>
                <w:r w:rsidRPr="00D20A37">
                  <w:rPr>
                    <w:bCs/>
                  </w:rPr>
                  <w:t>If "Yes", provide full information as annex</w:t>
                </w:r>
              </w:p>
            </w:tc>
          </w:tr>
          <w:tr w:rsidR="001F25E5" w:rsidRPr="006110D2" w14:paraId="2418F87E" w14:textId="77777777" w:rsidTr="009001BE">
            <w:trPr>
              <w:cantSplit/>
            </w:trPr>
            <w:tc>
              <w:tcPr>
                <w:tcW w:w="9356" w:type="dxa"/>
                <w:gridSpan w:val="4"/>
              </w:tcPr>
              <w:p w14:paraId="571D3432" w14:textId="77777777" w:rsidR="00DE49C3" w:rsidRDefault="00D20A37" w:rsidP="00F56E73">
                <w:pPr>
                  <w:jc w:val="left"/>
                  <w:rPr>
                    <w:b/>
                    <w:bCs/>
                  </w:rPr>
                </w:pPr>
                <w:r w:rsidRPr="00D20A37">
                  <w:rPr>
                    <w:b/>
                    <w:bCs/>
                  </w:rPr>
                  <w:t>Co-ordination of work</w:t>
                </w:r>
              </w:p>
              <w:p w14:paraId="16683DF4" w14:textId="77777777" w:rsidR="00D20A37" w:rsidRDefault="00D20A37" w:rsidP="00F56E73">
                <w:pPr>
                  <w:jc w:val="left"/>
                </w:pPr>
                <w:r>
                  <w:t>To the best of your knowledge, has this or a similar proposal been submitted to another standards development organization?</w:t>
                </w:r>
              </w:p>
              <w:p w14:paraId="381D80AC" w14:textId="77777777" w:rsidR="00D20A37" w:rsidRDefault="00D20A37" w:rsidP="00F56E73">
                <w:pPr>
                  <w:jc w:val="left"/>
                </w:pPr>
              </w:p>
              <w:p w14:paraId="5EDE27D1" w14:textId="639CACF5" w:rsidR="00D20A37" w:rsidRDefault="007324C1" w:rsidP="00F56E73">
                <w:pPr>
                  <w:tabs>
                    <w:tab w:val="left" w:pos="1072"/>
                  </w:tabs>
                  <w:jc w:val="left"/>
                </w:pPr>
                <w:sdt>
                  <w:sdtPr>
                    <w:id w:val="-1488845981"/>
                    <w14:checkbox>
                      <w14:checked w14:val="0"/>
                      <w14:checkedState w14:val="2612" w14:font="ＭＳ ゴシック"/>
                      <w14:uncheckedState w14:val="2610" w14:font="ＭＳ ゴシック"/>
                    </w14:checkbox>
                  </w:sdtPr>
                  <w:sdtEndPr/>
                  <w:sdtContent>
                    <w:r w:rsidR="00D20A37">
                      <w:rPr>
                        <w:rFonts w:ascii="ＭＳ ゴシック" w:eastAsia="ＭＳ ゴシック" w:hAnsi="ＭＳ ゴシック" w:hint="eastAsia"/>
                      </w:rPr>
                      <w:t>☐</w:t>
                    </w:r>
                  </w:sdtContent>
                </w:sdt>
                <w:r w:rsidR="00D20A37">
                  <w:t xml:space="preserve">   Yes</w:t>
                </w:r>
                <w:r w:rsidR="00D20A37">
                  <w:tab/>
                </w:r>
                <w:sdt>
                  <w:sdtPr>
                    <w:id w:val="611485764"/>
                    <w14:checkbox>
                      <w14:checked w14:val="1"/>
                      <w14:checkedState w14:val="2612" w14:font="ＭＳ ゴシック"/>
                      <w14:uncheckedState w14:val="2610" w14:font="ＭＳ ゴシック"/>
                    </w14:checkbox>
                  </w:sdtPr>
                  <w:sdtEndPr/>
                  <w:sdtContent>
                    <w:r w:rsidR="00B41837">
                      <w:rPr>
                        <w:rFonts w:ascii="ＭＳ ゴシック" w:eastAsia="ＭＳ ゴシック" w:hAnsi="ＭＳ ゴシック" w:hint="eastAsia"/>
                      </w:rPr>
                      <w:t>☒</w:t>
                    </w:r>
                  </w:sdtContent>
                </w:sdt>
                <w:r w:rsidR="00D20A37">
                  <w:t xml:space="preserve">   No</w:t>
                </w:r>
              </w:p>
              <w:p w14:paraId="0BAA54E5" w14:textId="77777777" w:rsidR="00D20A37" w:rsidRDefault="00D20A37" w:rsidP="00F56E73">
                <w:pPr>
                  <w:jc w:val="left"/>
                </w:pPr>
              </w:p>
              <w:p w14:paraId="2087921C" w14:textId="77777777" w:rsidR="00D20A37" w:rsidRDefault="00D20A37" w:rsidP="00F56E73">
                <w:pPr>
                  <w:jc w:val="left"/>
                </w:pPr>
                <w:r>
                  <w:t>If “Yes”, please specify which one(s):</w:t>
                </w:r>
              </w:p>
              <w:p w14:paraId="0BFD0980" w14:textId="77777777" w:rsidR="00D20A37" w:rsidRDefault="00D20A37" w:rsidP="00F56E73">
                <w:pPr>
                  <w:jc w:val="left"/>
                </w:pPr>
              </w:p>
              <w:sdt>
                <w:sdtPr>
                  <w:id w:val="175858961"/>
                  <w:placeholder>
                    <w:docPart w:val="DefaultPlaceholder_1081868574"/>
                  </w:placeholder>
                  <w:showingPlcHdr/>
                </w:sdtPr>
                <w:sdtEndPr/>
                <w:sdtContent>
                  <w:p w14:paraId="0562385D" w14:textId="77777777" w:rsidR="00D20A37" w:rsidRPr="006110D2" w:rsidRDefault="00D20A37" w:rsidP="00F56E73">
                    <w:pPr>
                      <w:jc w:val="left"/>
                    </w:pPr>
                    <w:r w:rsidRPr="0033154E">
                      <w:rPr>
                        <w:rStyle w:val="af1"/>
                      </w:rPr>
                      <w:t>Click here to enter text.</w:t>
                    </w:r>
                  </w:p>
                </w:sdtContent>
              </w:sdt>
            </w:tc>
          </w:tr>
          <w:tr w:rsidR="001F25E5" w:rsidRPr="006110D2" w14:paraId="027244D3" w14:textId="77777777" w:rsidTr="009001BE">
            <w:trPr>
              <w:cantSplit/>
            </w:trPr>
            <w:tc>
              <w:tcPr>
                <w:tcW w:w="9356" w:type="dxa"/>
                <w:gridSpan w:val="4"/>
              </w:tcPr>
              <w:p w14:paraId="6D01AFCB" w14:textId="77777777" w:rsidR="008F20EB" w:rsidRPr="008F20EB" w:rsidRDefault="008F20EB" w:rsidP="00F56E73">
                <w:pPr>
                  <w:jc w:val="left"/>
                  <w:rPr>
                    <w:b/>
                    <w:bCs/>
                  </w:rPr>
                </w:pPr>
                <w:r w:rsidRPr="008F20EB">
                  <w:rPr>
                    <w:b/>
                    <w:bCs/>
                  </w:rPr>
                  <w:t>A statement from the proposer as to how the proposed work may relate to or impact on existing work, especially exis</w:t>
                </w:r>
                <w:r w:rsidR="00DE49C3">
                  <w:rPr>
                    <w:b/>
                    <w:bCs/>
                  </w:rPr>
                  <w:t xml:space="preserve">ting ISO and IEC deliverables. </w:t>
                </w:r>
                <w:r w:rsidRPr="008F20EB">
                  <w:rPr>
                    <w:b/>
                    <w:bCs/>
                  </w:rPr>
                  <w:t>The proposer should explain how the work differs from apparently similar work, or explain how duplication</w:t>
                </w:r>
                <w:r w:rsidR="00DE49C3">
                  <w:rPr>
                    <w:b/>
                    <w:bCs/>
                  </w:rPr>
                  <w:t xml:space="preserve"> and conflict will be minimized</w:t>
                </w:r>
              </w:p>
              <w:p w14:paraId="74C1FD86" w14:textId="77777777" w:rsidR="008F20EB" w:rsidRDefault="008F20EB" w:rsidP="00F56E73">
                <w:pPr>
                  <w:jc w:val="left"/>
                </w:pPr>
              </w:p>
              <w:sdt>
                <w:sdtPr>
                  <w:id w:val="-1504122748"/>
                  <w:placeholder>
                    <w:docPart w:val="DefaultPlaceholder_1081868574"/>
                  </w:placeholder>
                </w:sdtPr>
                <w:sdtEndPr/>
                <w:sdtContent>
                  <w:p w14:paraId="5127E468" w14:textId="4E9B321C" w:rsidR="001F25E5" w:rsidRPr="006110D2" w:rsidRDefault="009001BE" w:rsidP="009001BE">
                    <w:pPr>
                      <w:jc w:val="left"/>
                    </w:pPr>
                    <w:ins w:id="58" w:author="Lenovo" w:date="2021-02-25T14:58:00Z">
                      <w:r>
                        <w:t>Please add relevant text</w:t>
                      </w:r>
                    </w:ins>
                    <w:ins w:id="59" w:author="Lenovo" w:date="2021-02-25T14:59:00Z">
                      <w:r>
                        <w:t>…</w:t>
                      </w:r>
                    </w:ins>
                  </w:p>
                </w:sdtContent>
              </w:sdt>
            </w:tc>
          </w:tr>
          <w:tr w:rsidR="001F25E5" w:rsidRPr="006110D2" w14:paraId="31B26AB5" w14:textId="77777777" w:rsidTr="009001BE">
            <w:trPr>
              <w:cantSplit/>
            </w:trPr>
            <w:tc>
              <w:tcPr>
                <w:tcW w:w="9356" w:type="dxa"/>
                <w:gridSpan w:val="4"/>
              </w:tcPr>
              <w:p w14:paraId="74C6FA5D" w14:textId="77777777" w:rsidR="008F20EB" w:rsidRPr="008F20EB" w:rsidRDefault="008F20EB" w:rsidP="00F56E73">
                <w:pPr>
                  <w:jc w:val="left"/>
                  <w:rPr>
                    <w:b/>
                    <w:bCs/>
                  </w:rPr>
                </w:pPr>
                <w:r w:rsidRPr="008F20EB">
                  <w:rPr>
                    <w:b/>
                    <w:bCs/>
                  </w:rPr>
                  <w:t>A listing of relevant existing documents at the internationa</w:t>
                </w:r>
                <w:r w:rsidR="00DE49C3">
                  <w:rPr>
                    <w:b/>
                    <w:bCs/>
                  </w:rPr>
                  <w:t>l, regional and national levels</w:t>
                </w:r>
              </w:p>
              <w:p w14:paraId="107FA5F8" w14:textId="77777777" w:rsidR="008F20EB" w:rsidRDefault="008F20EB" w:rsidP="00F56E73">
                <w:pPr>
                  <w:jc w:val="left"/>
                </w:pPr>
              </w:p>
              <w:sdt>
                <w:sdtPr>
                  <w:id w:val="-2064166505"/>
                  <w:placeholder>
                    <w:docPart w:val="DefaultPlaceholder_1081868574"/>
                  </w:placeholder>
                </w:sdtPr>
                <w:sdtEndPr/>
                <w:sdtContent>
                  <w:customXmlInsRangeStart w:id="60" w:author="Lenovo" w:date="2021-02-25T14:59:00Z"/>
                  <w:sdt>
                    <w:sdtPr>
                      <w:id w:val="-1005282693"/>
                      <w:placeholder>
                        <w:docPart w:val="1CDC0ED769B94D4A930CC78E42B0B7C9"/>
                      </w:placeholder>
                    </w:sdtPr>
                    <w:sdtEndPr/>
                    <w:sdtContent>
                      <w:customXmlInsRangeEnd w:id="60"/>
                      <w:p w14:paraId="21BA186E" w14:textId="77777777" w:rsidR="00954948" w:rsidRPr="001857E4" w:rsidRDefault="00954948" w:rsidP="00954948">
                        <w:pPr>
                          <w:rPr>
                            <w:ins w:id="61" w:author="Nobu" w:date="2021-03-18T14:01:00Z"/>
                          </w:rPr>
                        </w:pPr>
                        <w:ins w:id="62" w:author="Nobu" w:date="2021-03-18T14:01:00Z">
                          <w:r w:rsidRPr="001857E4">
                            <w:t>ISO 15000-5:2014, Electronic Business Extensible Markup Language (ebXML) — Part 5: Core Components Specification (CCS)</w:t>
                          </w:r>
                        </w:ins>
                      </w:p>
                      <w:p w14:paraId="7B48045B" w14:textId="77777777" w:rsidR="00954948" w:rsidRPr="001857E4" w:rsidRDefault="00954948" w:rsidP="00954948">
                        <w:pPr>
                          <w:rPr>
                            <w:ins w:id="63" w:author="Nobu" w:date="2021-03-18T14:01:00Z"/>
                          </w:rPr>
                        </w:pPr>
                        <w:ins w:id="64" w:author="Nobu" w:date="2021-03-18T14:01:00Z">
                          <w:r w:rsidRPr="001857E4">
                            <w:t>ISO/IEC 19845:2015, Information technology — Universal business language version 2.1 (UBL v2.1)</w:t>
                          </w:r>
                        </w:ins>
                      </w:p>
                      <w:p w14:paraId="14DC1371" w14:textId="77777777" w:rsidR="00954948" w:rsidRPr="001857E4" w:rsidRDefault="00954948" w:rsidP="00954948">
                        <w:pPr>
                          <w:rPr>
                            <w:ins w:id="65" w:author="Nobu" w:date="2021-03-18T14:01:00Z"/>
                          </w:rPr>
                        </w:pPr>
                        <w:ins w:id="66" w:author="Nobu" w:date="2021-03-18T14:01:00Z">
                          <w:r w:rsidRPr="001857E4">
                            <w:t>CEN EN 16931-1:2017+A1:2019, Electronic invoicing - Part 1: Semantic data model of the core elements of an electronic invoice</w:t>
                          </w:r>
                        </w:ins>
                      </w:p>
                      <w:p w14:paraId="59E29D9B" w14:textId="77777777" w:rsidR="00954948" w:rsidRPr="001857E4" w:rsidRDefault="00954948" w:rsidP="00954948">
                        <w:pPr>
                          <w:rPr>
                            <w:ins w:id="67" w:author="Nobu" w:date="2021-03-18T14:01:00Z"/>
                          </w:rPr>
                        </w:pPr>
                        <w:ins w:id="68" w:author="Nobu" w:date="2021-03-18T14:01:00Z">
                          <w:r w:rsidRPr="001857E4">
                            <w:t xml:space="preserve">CEN/TS 16931-3-2:2020, Electronic invoicing - Part 3-2: Syntax binding for ISO/IEC 19845 (UBL 2.1) invoice and credit note </w:t>
                          </w:r>
                        </w:ins>
                      </w:p>
                      <w:p w14:paraId="0C0EDFF5" w14:textId="65C52F0E" w:rsidR="001F25E5" w:rsidRPr="006110D2" w:rsidRDefault="009001BE">
                        <w:pPr>
                          <w:pPrChange w:id="69" w:author="Nobu" w:date="2021-03-18T14:01:00Z">
                            <w:pPr>
                              <w:jc w:val="left"/>
                            </w:pPr>
                          </w:pPrChange>
                        </w:pPr>
                        <w:ins w:id="70" w:author="Lenovo" w:date="2021-02-25T14:59:00Z">
                          <w:del w:id="71" w:author="Nobu" w:date="2021-03-18T13:59:00Z">
                            <w:r w:rsidDel="00954948">
                              <w:delText>Please add relevant text…</w:delText>
                            </w:r>
                          </w:del>
                        </w:ins>
                      </w:p>
                      <w:customXmlInsRangeStart w:id="72" w:author="Lenovo" w:date="2021-02-25T14:59:00Z"/>
                    </w:sdtContent>
                  </w:sdt>
                  <w:customXmlInsRangeEnd w:id="72"/>
                </w:sdtContent>
              </w:sdt>
            </w:tc>
          </w:tr>
          <w:tr w:rsidR="001F25E5" w:rsidRPr="006110D2" w14:paraId="3B58037E" w14:textId="77777777" w:rsidTr="009001BE">
            <w:trPr>
              <w:cantSplit/>
            </w:trPr>
            <w:tc>
              <w:tcPr>
                <w:tcW w:w="9356" w:type="dxa"/>
                <w:gridSpan w:val="4"/>
              </w:tcPr>
              <w:p w14:paraId="24B47E24" w14:textId="44C79226" w:rsidR="001F25E5" w:rsidRPr="008F20EB" w:rsidRDefault="008F20EB" w:rsidP="00C55B5A">
                <w:pPr>
                  <w:keepNext/>
                  <w:jc w:val="left"/>
                  <w:rPr>
                    <w:b/>
                    <w:bCs/>
                  </w:rPr>
                </w:pPr>
                <w:r w:rsidRPr="1ED0CE26">
                  <w:rPr>
                    <w:b/>
                    <w:bCs/>
                  </w:rPr>
                  <w:lastRenderedPageBreak/>
                  <w:t>Please fill out the relevant parts of the table below to identify relevant affected stakeholder categories and how they will each benefit from or be impacted by the proposed deliverable</w:t>
                </w:r>
              </w:p>
            </w:tc>
          </w:tr>
          <w:tr w:rsidR="008F20EB" w:rsidRPr="008F20EB" w14:paraId="1A1AE39F" w14:textId="77777777" w:rsidTr="009001BE">
            <w:trPr>
              <w:cantSplit/>
            </w:trPr>
            <w:tc>
              <w:tcPr>
                <w:tcW w:w="3118" w:type="dxa"/>
                <w:shd w:val="clear" w:color="auto" w:fill="D9D9D9" w:themeFill="background1" w:themeFillShade="D9"/>
                <w:vAlign w:val="center"/>
              </w:tcPr>
              <w:p w14:paraId="3A8ADF80" w14:textId="77777777" w:rsidR="008F20EB" w:rsidRPr="008F20EB" w:rsidRDefault="008F20EB" w:rsidP="004749AD">
                <w:pPr>
                  <w:keepNext/>
                  <w:jc w:val="left"/>
                  <w:rPr>
                    <w:b/>
                    <w:bCs/>
                  </w:rPr>
                </w:pPr>
              </w:p>
            </w:tc>
            <w:tc>
              <w:tcPr>
                <w:tcW w:w="3119" w:type="dxa"/>
                <w:gridSpan w:val="2"/>
                <w:shd w:val="clear" w:color="auto" w:fill="D9D9D9" w:themeFill="background1" w:themeFillShade="D9"/>
                <w:vAlign w:val="center"/>
              </w:tcPr>
              <w:p w14:paraId="7CAD0C76" w14:textId="77777777" w:rsidR="008F20EB" w:rsidRPr="008F20EB" w:rsidRDefault="008F20EB" w:rsidP="004749AD">
                <w:pPr>
                  <w:keepNext/>
                  <w:jc w:val="center"/>
                  <w:rPr>
                    <w:b/>
                    <w:bCs/>
                  </w:rPr>
                </w:pPr>
                <w:r w:rsidRPr="008F20EB">
                  <w:rPr>
                    <w:b/>
                    <w:bCs/>
                  </w:rPr>
                  <w:t>Benefits/impacts</w:t>
                </w:r>
              </w:p>
            </w:tc>
            <w:tc>
              <w:tcPr>
                <w:tcW w:w="3119" w:type="dxa"/>
                <w:shd w:val="clear" w:color="auto" w:fill="D9D9D9" w:themeFill="background1" w:themeFillShade="D9"/>
              </w:tcPr>
              <w:p w14:paraId="15C3F857" w14:textId="77777777" w:rsidR="008F20EB" w:rsidRPr="008F20EB" w:rsidRDefault="008F20EB" w:rsidP="004749AD">
                <w:pPr>
                  <w:keepNext/>
                  <w:jc w:val="center"/>
                  <w:rPr>
                    <w:b/>
                    <w:bCs/>
                  </w:rPr>
                </w:pPr>
                <w:r w:rsidRPr="008F20EB">
                  <w:rPr>
                    <w:b/>
                    <w:bCs/>
                  </w:rPr>
                  <w:t>Examples of organizations/companies to</w:t>
                </w:r>
                <w:r w:rsidR="00B86546">
                  <w:rPr>
                    <w:b/>
                    <w:bCs/>
                  </w:rPr>
                  <w:t> </w:t>
                </w:r>
                <w:r w:rsidRPr="008F20EB">
                  <w:rPr>
                    <w:b/>
                    <w:bCs/>
                  </w:rPr>
                  <w:t>be contacted</w:t>
                </w:r>
              </w:p>
            </w:tc>
          </w:tr>
          <w:tr w:rsidR="008F20EB" w:rsidRPr="006110D2" w14:paraId="66FAED6D" w14:textId="77777777" w:rsidTr="009001BE">
            <w:trPr>
              <w:cantSplit/>
            </w:trPr>
            <w:tc>
              <w:tcPr>
                <w:tcW w:w="3118" w:type="dxa"/>
              </w:tcPr>
              <w:p w14:paraId="149AFF37" w14:textId="77777777" w:rsidR="008F20EB" w:rsidRPr="008F20EB" w:rsidRDefault="008F20EB" w:rsidP="00F56E73">
                <w:pPr>
                  <w:jc w:val="left"/>
                  <w:rPr>
                    <w:b/>
                    <w:bCs/>
                  </w:rPr>
                </w:pPr>
                <w:r w:rsidRPr="008F20EB">
                  <w:rPr>
                    <w:b/>
                    <w:bCs/>
                  </w:rPr>
                  <w:t>Industry and commerce – large industry</w:t>
                </w:r>
              </w:p>
            </w:tc>
            <w:sdt>
              <w:sdtPr>
                <w:id w:val="-1915615076"/>
                <w:placeholder>
                  <w:docPart w:val="DefaultPlaceholder_1081868574"/>
                </w:placeholder>
              </w:sdtPr>
              <w:sdtEndPr/>
              <w:sdtContent>
                <w:commentRangeStart w:id="73" w:displacedByCustomXml="prev"/>
                <w:tc>
                  <w:tcPr>
                    <w:tcW w:w="3119" w:type="dxa"/>
                    <w:gridSpan w:val="2"/>
                  </w:tcPr>
                  <w:p w14:paraId="193D9A27" w14:textId="48C08A78" w:rsidR="008F20EB" w:rsidRPr="00222533" w:rsidRDefault="008F20EB" w:rsidP="00F56E73">
                    <w:pPr>
                      <w:jc w:val="left"/>
                    </w:pPr>
                    <w:del w:id="74" w:author="Nobu" w:date="2021-03-18T13:31:00Z">
                      <w:r w:rsidRPr="0033154E" w:rsidDel="007872DE">
                        <w:rPr>
                          <w:rStyle w:val="af1"/>
                        </w:rPr>
                        <w:delText>Click here to enter text.</w:delText>
                      </w:r>
                      <w:commentRangeEnd w:id="73"/>
                      <w:r w:rsidR="009001BE" w:rsidDel="007872DE">
                        <w:rPr>
                          <w:rStyle w:val="af4"/>
                        </w:rPr>
                        <w:commentReference w:id="73"/>
                      </w:r>
                    </w:del>
                    <w:ins w:id="75" w:author="Nobu" w:date="2021-03-18T13:42:00Z">
                      <w:r w:rsidR="000B2BE8" w:rsidRPr="000B2BE8">
                        <w:rPr>
                          <w:rStyle w:val="af1"/>
                        </w:rPr>
                        <w:t xml:space="preserve">A clearer definition of business rules for auditing is achieved using XBRL taxonomy. and make it possible to verify automatically with Formula linkbase. The Open Interface Model provides a more concise and detailed data representation of audit data. These makes audit data processing </w:t>
                      </w:r>
                    </w:ins>
                    <w:ins w:id="76" w:author="Nobu" w:date="2021-03-18T13:44:00Z">
                      <w:r w:rsidR="000B2BE8" w:rsidRPr="000B2BE8">
                        <w:rPr>
                          <w:rStyle w:val="af1"/>
                        </w:rPr>
                        <w:t>easier and more automated</w:t>
                      </w:r>
                      <w:r w:rsidR="000B2BE8">
                        <w:rPr>
                          <w:rStyle w:val="af1"/>
                        </w:rPr>
                        <w:t>.</w:t>
                      </w:r>
                    </w:ins>
                  </w:p>
                </w:tc>
              </w:sdtContent>
            </w:sdt>
            <w:sdt>
              <w:sdtPr>
                <w:id w:val="13122929"/>
                <w:placeholder>
                  <w:docPart w:val="DefaultPlaceholder_1081868574"/>
                </w:placeholder>
                <w:showingPlcHdr/>
              </w:sdtPr>
              <w:sdtEndPr/>
              <w:sdtContent>
                <w:tc>
                  <w:tcPr>
                    <w:tcW w:w="3119" w:type="dxa"/>
                  </w:tcPr>
                  <w:p w14:paraId="6B4F9458" w14:textId="77777777" w:rsidR="008F20EB" w:rsidRPr="006110D2" w:rsidRDefault="008F20EB" w:rsidP="00F56E73">
                    <w:pPr>
                      <w:jc w:val="left"/>
                    </w:pPr>
                    <w:r w:rsidRPr="0033154E">
                      <w:rPr>
                        <w:rStyle w:val="af1"/>
                      </w:rPr>
                      <w:t>Click here to enter text.</w:t>
                    </w:r>
                  </w:p>
                </w:tc>
              </w:sdtContent>
            </w:sdt>
          </w:tr>
          <w:tr w:rsidR="008F20EB" w:rsidRPr="006110D2" w14:paraId="15B3F39E" w14:textId="77777777" w:rsidTr="009001BE">
            <w:trPr>
              <w:cantSplit/>
            </w:trPr>
            <w:tc>
              <w:tcPr>
                <w:tcW w:w="3118" w:type="dxa"/>
              </w:tcPr>
              <w:p w14:paraId="4373595F" w14:textId="77777777" w:rsidR="008F20EB" w:rsidRPr="008F20EB" w:rsidRDefault="008F20EB" w:rsidP="00F56E73">
                <w:pPr>
                  <w:jc w:val="left"/>
                  <w:rPr>
                    <w:b/>
                    <w:bCs/>
                  </w:rPr>
                </w:pPr>
                <w:r w:rsidRPr="008F20EB">
                  <w:rPr>
                    <w:b/>
                    <w:bCs/>
                  </w:rPr>
                  <w:t>Industry and commerce – SMEs</w:t>
                </w:r>
              </w:p>
            </w:tc>
            <w:sdt>
              <w:sdtPr>
                <w:id w:val="-1973351648"/>
                <w:placeholder>
                  <w:docPart w:val="DefaultPlaceholder_1081868574"/>
                </w:placeholder>
              </w:sdtPr>
              <w:sdtEndPr/>
              <w:sdtContent>
                <w:tc>
                  <w:tcPr>
                    <w:tcW w:w="3119" w:type="dxa"/>
                    <w:gridSpan w:val="2"/>
                  </w:tcPr>
                  <w:p w14:paraId="3B386522" w14:textId="4A5E8427" w:rsidR="008F20EB" w:rsidRPr="00222533" w:rsidRDefault="000B2BE8" w:rsidP="00F56E73">
                    <w:pPr>
                      <w:jc w:val="left"/>
                    </w:pPr>
                    <w:ins w:id="77" w:author="Nobu" w:date="2021-03-18T13:43:00Z">
                      <w:r w:rsidRPr="000B2BE8">
                        <w:t>Same as above</w:t>
                      </w:r>
                    </w:ins>
                  </w:p>
                </w:tc>
              </w:sdtContent>
            </w:sdt>
            <w:sdt>
              <w:sdtPr>
                <w:id w:val="1746449716"/>
                <w:placeholder>
                  <w:docPart w:val="DefaultPlaceholder_1081868574"/>
                </w:placeholder>
                <w:showingPlcHdr/>
              </w:sdtPr>
              <w:sdtEndPr/>
              <w:sdtContent>
                <w:tc>
                  <w:tcPr>
                    <w:tcW w:w="3119" w:type="dxa"/>
                  </w:tcPr>
                  <w:p w14:paraId="7D8C9819" w14:textId="77777777" w:rsidR="008F20EB" w:rsidRPr="006110D2" w:rsidRDefault="008F20EB" w:rsidP="00F56E73">
                    <w:pPr>
                      <w:jc w:val="left"/>
                    </w:pPr>
                    <w:r w:rsidRPr="0033154E">
                      <w:rPr>
                        <w:rStyle w:val="af1"/>
                      </w:rPr>
                      <w:t>Click here to enter text.</w:t>
                    </w:r>
                  </w:p>
                </w:tc>
              </w:sdtContent>
            </w:sdt>
          </w:tr>
          <w:tr w:rsidR="008F20EB" w:rsidRPr="006110D2" w14:paraId="682EF79E" w14:textId="77777777" w:rsidTr="009001BE">
            <w:trPr>
              <w:cantSplit/>
            </w:trPr>
            <w:tc>
              <w:tcPr>
                <w:tcW w:w="3118" w:type="dxa"/>
              </w:tcPr>
              <w:p w14:paraId="3395A3AE" w14:textId="77777777" w:rsidR="008F20EB" w:rsidRPr="008F20EB" w:rsidRDefault="008F20EB" w:rsidP="00F56E73">
                <w:pPr>
                  <w:jc w:val="left"/>
                  <w:rPr>
                    <w:b/>
                    <w:bCs/>
                  </w:rPr>
                </w:pPr>
                <w:r w:rsidRPr="008F20EB">
                  <w:rPr>
                    <w:b/>
                    <w:bCs/>
                  </w:rPr>
                  <w:t>Government</w:t>
                </w:r>
              </w:p>
            </w:tc>
            <w:sdt>
              <w:sdtPr>
                <w:id w:val="600222057"/>
                <w:placeholder>
                  <w:docPart w:val="DefaultPlaceholder_1081868574"/>
                </w:placeholder>
              </w:sdtPr>
              <w:sdtEndPr/>
              <w:sdtContent>
                <w:tc>
                  <w:tcPr>
                    <w:tcW w:w="3119" w:type="dxa"/>
                    <w:gridSpan w:val="2"/>
                  </w:tcPr>
                  <w:p w14:paraId="0EB5154B" w14:textId="05CFF397" w:rsidR="008F20EB" w:rsidRPr="00222533" w:rsidRDefault="000B2BE8" w:rsidP="00F56E73">
                    <w:pPr>
                      <w:jc w:val="left"/>
                    </w:pPr>
                    <w:ins w:id="78" w:author="Nobu" w:date="2021-03-18T13:46:00Z">
                      <w:r w:rsidRPr="000B2BE8">
                        <w:t xml:space="preserve">Publishing XBRL taxonomy and mandating report based on published taxonomy helps government its regulation </w:t>
                      </w:r>
                    </w:ins>
                    <w:ins w:id="79" w:author="Nobu" w:date="2021-03-18T13:48:00Z">
                      <w:r w:rsidRPr="000B2BE8">
                        <w:t>clearer and more transparent</w:t>
                      </w:r>
                    </w:ins>
                    <w:ins w:id="80" w:author="Nobu" w:date="2021-03-18T13:46:00Z">
                      <w:r w:rsidRPr="000B2BE8">
                        <w:t>.</w:t>
                      </w:r>
                    </w:ins>
                  </w:p>
                </w:tc>
              </w:sdtContent>
            </w:sdt>
            <w:sdt>
              <w:sdtPr>
                <w:id w:val="12665656"/>
                <w:placeholder>
                  <w:docPart w:val="DefaultPlaceholder_1081868574"/>
                </w:placeholder>
                <w:showingPlcHdr/>
              </w:sdtPr>
              <w:sdtEndPr/>
              <w:sdtContent>
                <w:tc>
                  <w:tcPr>
                    <w:tcW w:w="3119" w:type="dxa"/>
                  </w:tcPr>
                  <w:p w14:paraId="53FE91DF" w14:textId="77777777" w:rsidR="008F20EB" w:rsidRPr="006110D2" w:rsidRDefault="008F20EB" w:rsidP="00F56E73">
                    <w:pPr>
                      <w:jc w:val="left"/>
                    </w:pPr>
                    <w:r w:rsidRPr="0033154E">
                      <w:rPr>
                        <w:rStyle w:val="af1"/>
                      </w:rPr>
                      <w:t>Click here to enter text.</w:t>
                    </w:r>
                  </w:p>
                </w:tc>
              </w:sdtContent>
            </w:sdt>
          </w:tr>
          <w:tr w:rsidR="008F20EB" w:rsidRPr="006110D2" w14:paraId="289CFED5" w14:textId="77777777" w:rsidTr="009001BE">
            <w:trPr>
              <w:cantSplit/>
            </w:trPr>
            <w:tc>
              <w:tcPr>
                <w:tcW w:w="3118" w:type="dxa"/>
              </w:tcPr>
              <w:p w14:paraId="6CDE5FE8" w14:textId="77777777" w:rsidR="008F20EB" w:rsidRPr="008F20EB" w:rsidRDefault="008F20EB" w:rsidP="00F56E73">
                <w:pPr>
                  <w:jc w:val="left"/>
                  <w:rPr>
                    <w:b/>
                    <w:bCs/>
                  </w:rPr>
                </w:pPr>
                <w:r w:rsidRPr="008F20EB">
                  <w:rPr>
                    <w:b/>
                    <w:bCs/>
                  </w:rPr>
                  <w:t>Consumers</w:t>
                </w:r>
              </w:p>
            </w:tc>
            <w:sdt>
              <w:sdtPr>
                <w:id w:val="2016420321"/>
                <w:placeholder>
                  <w:docPart w:val="DefaultPlaceholder_1081868574"/>
                </w:placeholder>
                <w:showingPlcHdr/>
              </w:sdtPr>
              <w:sdtEndPr/>
              <w:sdtContent>
                <w:tc>
                  <w:tcPr>
                    <w:tcW w:w="3119" w:type="dxa"/>
                    <w:gridSpan w:val="2"/>
                  </w:tcPr>
                  <w:p w14:paraId="2A123C9F" w14:textId="77777777" w:rsidR="008F20EB" w:rsidRPr="00222533" w:rsidRDefault="008F20EB" w:rsidP="00F56E73">
                    <w:pPr>
                      <w:jc w:val="left"/>
                    </w:pPr>
                    <w:r w:rsidRPr="0033154E">
                      <w:rPr>
                        <w:rStyle w:val="af1"/>
                      </w:rPr>
                      <w:t>Click here to enter text.</w:t>
                    </w:r>
                  </w:p>
                </w:tc>
              </w:sdtContent>
            </w:sdt>
            <w:sdt>
              <w:sdtPr>
                <w:id w:val="189653184"/>
                <w:placeholder>
                  <w:docPart w:val="DefaultPlaceholder_1081868574"/>
                </w:placeholder>
                <w:showingPlcHdr/>
              </w:sdtPr>
              <w:sdtEndPr/>
              <w:sdtContent>
                <w:tc>
                  <w:tcPr>
                    <w:tcW w:w="3119" w:type="dxa"/>
                  </w:tcPr>
                  <w:p w14:paraId="18AC64A0" w14:textId="77777777" w:rsidR="008F20EB" w:rsidRPr="006110D2" w:rsidRDefault="008F20EB" w:rsidP="00F56E73">
                    <w:pPr>
                      <w:jc w:val="left"/>
                    </w:pPr>
                    <w:r w:rsidRPr="0033154E">
                      <w:rPr>
                        <w:rStyle w:val="af1"/>
                      </w:rPr>
                      <w:t>Click here to enter text.</w:t>
                    </w:r>
                  </w:p>
                </w:tc>
              </w:sdtContent>
            </w:sdt>
          </w:tr>
          <w:tr w:rsidR="008F20EB" w:rsidRPr="006110D2" w14:paraId="6F2872C5" w14:textId="77777777" w:rsidTr="009001BE">
            <w:trPr>
              <w:cantSplit/>
            </w:trPr>
            <w:tc>
              <w:tcPr>
                <w:tcW w:w="3118" w:type="dxa"/>
              </w:tcPr>
              <w:p w14:paraId="29E8E767" w14:textId="77777777" w:rsidR="008F20EB" w:rsidRPr="008F20EB" w:rsidRDefault="008F20EB" w:rsidP="00F56E73">
                <w:pPr>
                  <w:jc w:val="left"/>
                  <w:rPr>
                    <w:b/>
                    <w:bCs/>
                  </w:rPr>
                </w:pPr>
                <w:r w:rsidRPr="008F20EB">
                  <w:rPr>
                    <w:b/>
                    <w:bCs/>
                  </w:rPr>
                  <w:t>Labour</w:t>
                </w:r>
              </w:p>
            </w:tc>
            <w:sdt>
              <w:sdtPr>
                <w:id w:val="199905329"/>
                <w:placeholder>
                  <w:docPart w:val="DefaultPlaceholder_1081868574"/>
                </w:placeholder>
                <w:showingPlcHdr/>
              </w:sdtPr>
              <w:sdtEndPr/>
              <w:sdtContent>
                <w:tc>
                  <w:tcPr>
                    <w:tcW w:w="3119" w:type="dxa"/>
                    <w:gridSpan w:val="2"/>
                  </w:tcPr>
                  <w:p w14:paraId="670232D5" w14:textId="77777777" w:rsidR="008F20EB" w:rsidRPr="00222533" w:rsidRDefault="008F20EB" w:rsidP="00F56E73">
                    <w:pPr>
                      <w:jc w:val="left"/>
                    </w:pPr>
                    <w:r w:rsidRPr="0033154E">
                      <w:rPr>
                        <w:rStyle w:val="af1"/>
                      </w:rPr>
                      <w:t>Click here to enter text.</w:t>
                    </w:r>
                  </w:p>
                </w:tc>
              </w:sdtContent>
            </w:sdt>
            <w:sdt>
              <w:sdtPr>
                <w:id w:val="-1814399890"/>
                <w:placeholder>
                  <w:docPart w:val="DefaultPlaceholder_1081868574"/>
                </w:placeholder>
                <w:showingPlcHdr/>
              </w:sdtPr>
              <w:sdtEndPr/>
              <w:sdtContent>
                <w:tc>
                  <w:tcPr>
                    <w:tcW w:w="3119" w:type="dxa"/>
                  </w:tcPr>
                  <w:p w14:paraId="5A64FC1B" w14:textId="77777777" w:rsidR="008F20EB" w:rsidRPr="006110D2" w:rsidRDefault="008F20EB" w:rsidP="00F56E73">
                    <w:pPr>
                      <w:jc w:val="left"/>
                    </w:pPr>
                    <w:r w:rsidRPr="0033154E">
                      <w:rPr>
                        <w:rStyle w:val="af1"/>
                      </w:rPr>
                      <w:t>Click here to enter text.</w:t>
                    </w:r>
                  </w:p>
                </w:tc>
              </w:sdtContent>
            </w:sdt>
          </w:tr>
          <w:tr w:rsidR="008F20EB" w:rsidRPr="006110D2" w14:paraId="0F88C999" w14:textId="77777777" w:rsidTr="009001BE">
            <w:trPr>
              <w:cantSplit/>
            </w:trPr>
            <w:tc>
              <w:tcPr>
                <w:tcW w:w="3118" w:type="dxa"/>
              </w:tcPr>
              <w:p w14:paraId="7DC7DD08" w14:textId="77777777" w:rsidR="008F20EB" w:rsidRPr="008F20EB" w:rsidRDefault="008F20EB" w:rsidP="00F56E73">
                <w:pPr>
                  <w:jc w:val="left"/>
                  <w:rPr>
                    <w:b/>
                    <w:bCs/>
                  </w:rPr>
                </w:pPr>
                <w:r w:rsidRPr="008F20EB">
                  <w:rPr>
                    <w:b/>
                    <w:bCs/>
                  </w:rPr>
                  <w:t>Academic and research bodies</w:t>
                </w:r>
              </w:p>
            </w:tc>
            <w:sdt>
              <w:sdtPr>
                <w:id w:val="-1150439779"/>
                <w:placeholder>
                  <w:docPart w:val="DefaultPlaceholder_1081868574"/>
                </w:placeholder>
              </w:sdtPr>
              <w:sdtEndPr/>
              <w:sdtContent>
                <w:tc>
                  <w:tcPr>
                    <w:tcW w:w="3119" w:type="dxa"/>
                    <w:gridSpan w:val="2"/>
                  </w:tcPr>
                  <w:p w14:paraId="77778AA4" w14:textId="76212312" w:rsidR="008F20EB" w:rsidRPr="00222533" w:rsidRDefault="000259EC" w:rsidP="00F56E73">
                    <w:pPr>
                      <w:jc w:val="left"/>
                    </w:pPr>
                    <w:ins w:id="81" w:author="Nobu" w:date="2021-03-18T13:51:00Z">
                      <w:r>
                        <w:t>Researchers c</w:t>
                      </w:r>
                    </w:ins>
                    <w:ins w:id="82" w:author="Nobu" w:date="2021-03-18T13:50:00Z">
                      <w:r w:rsidR="000B2BE8">
                        <w:t>an extend research</w:t>
                      </w:r>
                      <w:r>
                        <w:t xml:space="preserve"> </w:t>
                      </w:r>
                    </w:ins>
                    <w:ins w:id="83" w:author="Nobu" w:date="2021-03-18T13:51:00Z">
                      <w:r>
                        <w:t xml:space="preserve">domain </w:t>
                      </w:r>
                    </w:ins>
                    <w:ins w:id="84" w:author="Nobu" w:date="2021-03-18T13:50:00Z">
                      <w:r>
                        <w:t xml:space="preserve">based on </w:t>
                      </w:r>
                    </w:ins>
                    <w:ins w:id="85" w:author="Nobu" w:date="2021-03-18T13:51:00Z">
                      <w:r>
                        <w:t>auditing</w:t>
                      </w:r>
                    </w:ins>
                    <w:ins w:id="86" w:author="Nobu" w:date="2021-03-18T13:50:00Z">
                      <w:r>
                        <w:t xml:space="preserve"> taxonomy</w:t>
                      </w:r>
                    </w:ins>
                    <w:ins w:id="87" w:author="Nobu" w:date="2021-03-18T13:51:00Z">
                      <w:r>
                        <w:t>.</w:t>
                      </w:r>
                    </w:ins>
                  </w:p>
                </w:tc>
              </w:sdtContent>
            </w:sdt>
            <w:sdt>
              <w:sdtPr>
                <w:id w:val="-142579332"/>
                <w:placeholder>
                  <w:docPart w:val="DefaultPlaceholder_1081868574"/>
                </w:placeholder>
                <w:showingPlcHdr/>
              </w:sdtPr>
              <w:sdtEndPr/>
              <w:sdtContent>
                <w:tc>
                  <w:tcPr>
                    <w:tcW w:w="3119" w:type="dxa"/>
                  </w:tcPr>
                  <w:p w14:paraId="400EB6D4" w14:textId="77777777" w:rsidR="008F20EB" w:rsidRPr="006110D2" w:rsidRDefault="008F20EB" w:rsidP="00F56E73">
                    <w:pPr>
                      <w:jc w:val="left"/>
                    </w:pPr>
                    <w:r w:rsidRPr="0033154E">
                      <w:rPr>
                        <w:rStyle w:val="af1"/>
                      </w:rPr>
                      <w:t>Click here to enter text.</w:t>
                    </w:r>
                  </w:p>
                </w:tc>
              </w:sdtContent>
            </w:sdt>
          </w:tr>
          <w:tr w:rsidR="008F20EB" w:rsidRPr="006110D2" w14:paraId="4AA19F38" w14:textId="77777777" w:rsidTr="009001BE">
            <w:trPr>
              <w:cantSplit/>
            </w:trPr>
            <w:tc>
              <w:tcPr>
                <w:tcW w:w="3118" w:type="dxa"/>
              </w:tcPr>
              <w:p w14:paraId="0DAA9940" w14:textId="77777777" w:rsidR="008F20EB" w:rsidRPr="008F20EB" w:rsidRDefault="008F20EB" w:rsidP="00F56E73">
                <w:pPr>
                  <w:jc w:val="left"/>
                  <w:rPr>
                    <w:b/>
                    <w:bCs/>
                  </w:rPr>
                </w:pPr>
                <w:r w:rsidRPr="008F20EB">
                  <w:rPr>
                    <w:b/>
                    <w:bCs/>
                  </w:rPr>
                  <w:t>Standards application businesses</w:t>
                </w:r>
              </w:p>
            </w:tc>
            <w:sdt>
              <w:sdtPr>
                <w:id w:val="632059441"/>
                <w:placeholder>
                  <w:docPart w:val="DefaultPlaceholder_1081868574"/>
                </w:placeholder>
              </w:sdtPr>
              <w:sdtEndPr/>
              <w:sdtContent>
                <w:tc>
                  <w:tcPr>
                    <w:tcW w:w="3119" w:type="dxa"/>
                    <w:gridSpan w:val="2"/>
                  </w:tcPr>
                  <w:p w14:paraId="64C5D53C" w14:textId="28ADCE04" w:rsidR="008F20EB" w:rsidRPr="00222533" w:rsidRDefault="000259EC" w:rsidP="00F56E73">
                    <w:pPr>
                      <w:jc w:val="left"/>
                    </w:pPr>
                    <w:ins w:id="88" w:author="Nobu" w:date="2021-03-18T13:54:00Z">
                      <w:r w:rsidRPr="000259EC">
                        <w:t>Businesses can expand their audit services based on audit taxonomy.</w:t>
                      </w:r>
                    </w:ins>
                  </w:p>
                </w:tc>
              </w:sdtContent>
            </w:sdt>
            <w:sdt>
              <w:sdtPr>
                <w:id w:val="462393767"/>
                <w:placeholder>
                  <w:docPart w:val="DefaultPlaceholder_1081868574"/>
                </w:placeholder>
                <w:showingPlcHdr/>
              </w:sdtPr>
              <w:sdtEndPr/>
              <w:sdtContent>
                <w:tc>
                  <w:tcPr>
                    <w:tcW w:w="3119" w:type="dxa"/>
                  </w:tcPr>
                  <w:p w14:paraId="1492465A" w14:textId="77777777" w:rsidR="008F20EB" w:rsidRPr="006110D2" w:rsidRDefault="008F20EB" w:rsidP="00F56E73">
                    <w:pPr>
                      <w:jc w:val="left"/>
                    </w:pPr>
                    <w:r w:rsidRPr="0033154E">
                      <w:rPr>
                        <w:rStyle w:val="af1"/>
                      </w:rPr>
                      <w:t>Click here to enter text.</w:t>
                    </w:r>
                  </w:p>
                </w:tc>
              </w:sdtContent>
            </w:sdt>
          </w:tr>
          <w:tr w:rsidR="008F20EB" w:rsidRPr="006110D2" w14:paraId="6D35EBC8" w14:textId="77777777" w:rsidTr="009001BE">
            <w:trPr>
              <w:cantSplit/>
            </w:trPr>
            <w:tc>
              <w:tcPr>
                <w:tcW w:w="3118" w:type="dxa"/>
              </w:tcPr>
              <w:p w14:paraId="35660DD9" w14:textId="77777777" w:rsidR="008F20EB" w:rsidRPr="008F20EB" w:rsidRDefault="008F20EB" w:rsidP="00F56E73">
                <w:pPr>
                  <w:jc w:val="left"/>
                  <w:rPr>
                    <w:b/>
                    <w:bCs/>
                  </w:rPr>
                </w:pPr>
                <w:r w:rsidRPr="008F20EB">
                  <w:rPr>
                    <w:b/>
                    <w:bCs/>
                  </w:rPr>
                  <w:t>Non-governmental organizations</w:t>
                </w:r>
              </w:p>
            </w:tc>
            <w:sdt>
              <w:sdtPr>
                <w:id w:val="-2074650012"/>
                <w:placeholder>
                  <w:docPart w:val="DefaultPlaceholder_1081868574"/>
                </w:placeholder>
              </w:sdtPr>
              <w:sdtEndPr/>
              <w:sdtContent>
                <w:customXmlInsRangeStart w:id="89" w:author="Nobu" w:date="2021-03-18T13:48:00Z"/>
                <w:sdt>
                  <w:sdtPr>
                    <w:id w:val="121511992"/>
                    <w:placeholder>
                      <w:docPart w:val="B729676CD5AE468F888BA441A55A0B19"/>
                    </w:placeholder>
                  </w:sdtPr>
                  <w:sdtEndPr/>
                  <w:sdtContent>
                    <w:customXmlInsRangeEnd w:id="89"/>
                    <w:tc>
                      <w:tcPr>
                        <w:tcW w:w="3119" w:type="dxa"/>
                        <w:gridSpan w:val="2"/>
                      </w:tcPr>
                      <w:p w14:paraId="272E03E4" w14:textId="22DF1C0A" w:rsidR="008F20EB" w:rsidRPr="00222533" w:rsidRDefault="000B2BE8" w:rsidP="00F56E73">
                        <w:pPr>
                          <w:jc w:val="left"/>
                        </w:pPr>
                        <w:ins w:id="90" w:author="Nobu" w:date="2021-03-18T13:48:00Z">
                          <w:r w:rsidRPr="000B2BE8">
                            <w:t xml:space="preserve">Publishing XBRL taxonomy and </w:t>
                          </w:r>
                        </w:ins>
                        <w:ins w:id="91" w:author="Nobu" w:date="2021-03-18T13:49:00Z">
                          <w:r>
                            <w:t>publishing</w:t>
                          </w:r>
                        </w:ins>
                        <w:ins w:id="92" w:author="Nobu" w:date="2021-03-18T13:48:00Z">
                          <w:r w:rsidRPr="000B2BE8">
                            <w:t xml:space="preserve"> report based on </w:t>
                          </w:r>
                        </w:ins>
                        <w:ins w:id="93" w:author="Nobu" w:date="2021-03-18T13:49:00Z">
                          <w:r>
                            <w:t xml:space="preserve">the </w:t>
                          </w:r>
                        </w:ins>
                        <w:ins w:id="94" w:author="Nobu" w:date="2021-03-18T13:48:00Z">
                          <w:r w:rsidRPr="000B2BE8">
                            <w:t xml:space="preserve">taxonomy helps </w:t>
                          </w:r>
                        </w:ins>
                        <w:ins w:id="95" w:author="Nobu" w:date="2021-03-18T13:49:00Z">
                          <w:r>
                            <w:t>NGO</w:t>
                          </w:r>
                        </w:ins>
                        <w:ins w:id="96" w:author="Nobu" w:date="2021-03-18T13:48:00Z">
                          <w:r w:rsidRPr="000B2BE8">
                            <w:t xml:space="preserve"> its </w:t>
                          </w:r>
                        </w:ins>
                        <w:ins w:id="97" w:author="Nobu" w:date="2021-03-18T13:49:00Z">
                          <w:r>
                            <w:t>operation</w:t>
                          </w:r>
                        </w:ins>
                        <w:ins w:id="98" w:author="Nobu" w:date="2021-03-18T13:48:00Z">
                          <w:r w:rsidRPr="000B2BE8">
                            <w:t xml:space="preserve"> clearer and more transparent.</w:t>
                          </w:r>
                        </w:ins>
                      </w:p>
                    </w:tc>
                    <w:customXmlInsRangeStart w:id="99" w:author="Nobu" w:date="2021-03-18T13:48:00Z"/>
                  </w:sdtContent>
                </w:sdt>
                <w:customXmlInsRangeEnd w:id="99"/>
              </w:sdtContent>
            </w:sdt>
            <w:sdt>
              <w:sdtPr>
                <w:id w:val="182409163"/>
                <w:placeholder>
                  <w:docPart w:val="DefaultPlaceholder_1081868574"/>
                </w:placeholder>
                <w:showingPlcHdr/>
              </w:sdtPr>
              <w:sdtEndPr/>
              <w:sdtContent>
                <w:tc>
                  <w:tcPr>
                    <w:tcW w:w="3119" w:type="dxa"/>
                  </w:tcPr>
                  <w:p w14:paraId="2B58154D" w14:textId="77777777" w:rsidR="008F20EB" w:rsidRPr="006110D2" w:rsidRDefault="008F20EB" w:rsidP="00F56E73">
                    <w:pPr>
                      <w:jc w:val="left"/>
                    </w:pPr>
                    <w:r w:rsidRPr="0033154E">
                      <w:rPr>
                        <w:rStyle w:val="af1"/>
                      </w:rPr>
                      <w:t>Click here to enter text.</w:t>
                    </w:r>
                  </w:p>
                </w:tc>
              </w:sdtContent>
            </w:sdt>
          </w:tr>
          <w:tr w:rsidR="008F20EB" w:rsidRPr="006110D2" w14:paraId="6184EF44" w14:textId="77777777" w:rsidTr="009001BE">
            <w:trPr>
              <w:cantSplit/>
            </w:trPr>
            <w:tc>
              <w:tcPr>
                <w:tcW w:w="3118" w:type="dxa"/>
              </w:tcPr>
              <w:p w14:paraId="48A35C6E" w14:textId="77777777" w:rsidR="008F20EB" w:rsidRPr="008F20EB" w:rsidRDefault="008F20EB" w:rsidP="00F56E73">
                <w:pPr>
                  <w:jc w:val="left"/>
                  <w:rPr>
                    <w:b/>
                    <w:bCs/>
                  </w:rPr>
                </w:pPr>
                <w:r w:rsidRPr="008F20EB">
                  <w:rPr>
                    <w:b/>
                    <w:bCs/>
                  </w:rPr>
                  <w:t>Other (please specify)</w:t>
                </w:r>
              </w:p>
            </w:tc>
            <w:sdt>
              <w:sdtPr>
                <w:id w:val="283083307"/>
                <w:placeholder>
                  <w:docPart w:val="DefaultPlaceholder_1081868574"/>
                </w:placeholder>
                <w:showingPlcHdr/>
              </w:sdtPr>
              <w:sdtEndPr/>
              <w:sdtContent>
                <w:tc>
                  <w:tcPr>
                    <w:tcW w:w="3119" w:type="dxa"/>
                    <w:gridSpan w:val="2"/>
                  </w:tcPr>
                  <w:p w14:paraId="3E1DBCB5" w14:textId="77777777" w:rsidR="008F20EB" w:rsidRPr="00222533" w:rsidRDefault="008F20EB" w:rsidP="00F56E73">
                    <w:pPr>
                      <w:jc w:val="left"/>
                    </w:pPr>
                    <w:r w:rsidRPr="0033154E">
                      <w:rPr>
                        <w:rStyle w:val="af1"/>
                      </w:rPr>
                      <w:t>Click here to enter text.</w:t>
                    </w:r>
                  </w:p>
                </w:tc>
              </w:sdtContent>
            </w:sdt>
            <w:sdt>
              <w:sdtPr>
                <w:id w:val="1478418431"/>
                <w:placeholder>
                  <w:docPart w:val="DefaultPlaceholder_1081868574"/>
                </w:placeholder>
                <w:showingPlcHdr/>
              </w:sdtPr>
              <w:sdtEndPr/>
              <w:sdtContent>
                <w:tc>
                  <w:tcPr>
                    <w:tcW w:w="3119" w:type="dxa"/>
                  </w:tcPr>
                  <w:p w14:paraId="15DD2FF1" w14:textId="77777777" w:rsidR="008F20EB" w:rsidRPr="006110D2" w:rsidRDefault="008F20EB" w:rsidP="00F56E73">
                    <w:pPr>
                      <w:jc w:val="left"/>
                    </w:pPr>
                    <w:r w:rsidRPr="0033154E">
                      <w:rPr>
                        <w:rStyle w:val="af1"/>
                      </w:rPr>
                      <w:t>Click here to enter text.</w:t>
                    </w:r>
                  </w:p>
                </w:tc>
              </w:sdtContent>
            </w:sdt>
          </w:tr>
          <w:tr w:rsidR="001F25E5" w:rsidRPr="006110D2" w14:paraId="69F8DF26" w14:textId="77777777" w:rsidTr="009001BE">
            <w:trPr>
              <w:cantSplit/>
            </w:trPr>
            <w:tc>
              <w:tcPr>
                <w:tcW w:w="4678" w:type="dxa"/>
                <w:gridSpan w:val="2"/>
              </w:tcPr>
              <w:p w14:paraId="43DBDED1" w14:textId="77777777" w:rsidR="008F20EB" w:rsidRPr="008F20EB" w:rsidRDefault="00DE49C3" w:rsidP="00F56E73">
                <w:pPr>
                  <w:jc w:val="left"/>
                  <w:rPr>
                    <w:b/>
                    <w:bCs/>
                  </w:rPr>
                </w:pPr>
                <w:r>
                  <w:rPr>
                    <w:b/>
                    <w:bCs/>
                  </w:rPr>
                  <w:lastRenderedPageBreak/>
                  <w:t>Liaisons</w:t>
                </w:r>
              </w:p>
              <w:p w14:paraId="64FFCCF8" w14:textId="77777777" w:rsidR="008F20EB" w:rsidRDefault="008F20EB" w:rsidP="00F56E73">
                <w:pPr>
                  <w:jc w:val="left"/>
                </w:pPr>
              </w:p>
              <w:p w14:paraId="44672627" w14:textId="55B0D72F" w:rsidR="008F20EB" w:rsidRDefault="008F20EB" w:rsidP="00F56E73">
                <w:pPr>
                  <w:jc w:val="left"/>
                </w:pPr>
                <w:r>
                  <w:t>A listing of relevant external international organizations or internal parties (other ISO and/or IEC committees) to be engaged as liaisons in the development of the deliverable.</w:t>
                </w:r>
              </w:p>
              <w:p w14:paraId="442F7AC3" w14:textId="77777777" w:rsidR="008F20EB" w:rsidRDefault="008F20EB" w:rsidP="00F56E73">
                <w:pPr>
                  <w:jc w:val="left"/>
                </w:pPr>
              </w:p>
              <w:sdt>
                <w:sdtPr>
                  <w:id w:val="-1803456710"/>
                  <w:placeholder>
                    <w:docPart w:val="DefaultPlaceholder_1081868574"/>
                  </w:placeholder>
                </w:sdtPr>
                <w:sdtEndPr/>
                <w:sdtContent>
                  <w:commentRangeStart w:id="100" w:displacedByCustomXml="prev"/>
                  <w:p w14:paraId="6C856773" w14:textId="405EE9B0" w:rsidR="001F25E5" w:rsidRPr="00222533" w:rsidRDefault="00B41837" w:rsidP="00F56E73">
                    <w:pPr>
                      <w:jc w:val="left"/>
                    </w:pPr>
                    <w:del w:id="101" w:author="Nobu" w:date="2021-03-18T13:02:00Z">
                      <w:r w:rsidDel="006023BD">
                        <w:delText>XBRL International</w:delText>
                      </w:r>
                      <w:r w:rsidR="000B6C85" w:rsidDel="006023BD">
                        <w:delText xml:space="preserve"> Inc.</w:delText>
                      </w:r>
                      <w:commentRangeEnd w:id="100"/>
                      <w:r w:rsidR="009001BE" w:rsidDel="006023BD">
                        <w:rPr>
                          <w:rStyle w:val="af4"/>
                        </w:rPr>
                        <w:commentReference w:id="100"/>
                      </w:r>
                    </w:del>
                  </w:p>
                </w:sdtContent>
              </w:sdt>
            </w:tc>
            <w:tc>
              <w:tcPr>
                <w:tcW w:w="4678" w:type="dxa"/>
                <w:gridSpan w:val="2"/>
              </w:tcPr>
              <w:p w14:paraId="54DE9419" w14:textId="77777777" w:rsidR="008F20EB" w:rsidRPr="008F20EB" w:rsidRDefault="00DE49C3" w:rsidP="00F56E73">
                <w:pPr>
                  <w:jc w:val="left"/>
                  <w:rPr>
                    <w:b/>
                    <w:bCs/>
                  </w:rPr>
                </w:pPr>
                <w:r>
                  <w:rPr>
                    <w:b/>
                    <w:bCs/>
                  </w:rPr>
                  <w:t>Joint/parallel work</w:t>
                </w:r>
              </w:p>
              <w:p w14:paraId="79E45D84" w14:textId="77777777" w:rsidR="008F20EB" w:rsidRDefault="008F20EB" w:rsidP="00F56E73">
                <w:pPr>
                  <w:jc w:val="left"/>
                </w:pPr>
              </w:p>
              <w:p w14:paraId="48E49A5F" w14:textId="77777777" w:rsidR="008F20EB" w:rsidRPr="008F20EB" w:rsidRDefault="008F20EB" w:rsidP="00F56E73">
                <w:pPr>
                  <w:jc w:val="left"/>
                  <w:rPr>
                    <w:b/>
                    <w:bCs/>
                  </w:rPr>
                </w:pPr>
                <w:r w:rsidRPr="008F20EB">
                  <w:rPr>
                    <w:b/>
                    <w:bCs/>
                  </w:rPr>
                  <w:t>Po</w:t>
                </w:r>
                <w:r w:rsidR="00DE49C3">
                  <w:rPr>
                    <w:b/>
                    <w:bCs/>
                  </w:rPr>
                  <w:t>ssible joint/parallel work with</w:t>
                </w:r>
              </w:p>
              <w:p w14:paraId="05030D73" w14:textId="77777777" w:rsidR="008F20EB" w:rsidRDefault="007324C1" w:rsidP="00F56E73">
                <w:pPr>
                  <w:pStyle w:val="NormalHanging8mm"/>
                </w:pPr>
                <w:sdt>
                  <w:sdtPr>
                    <w:id w:val="-1205402241"/>
                    <w14:checkbox>
                      <w14:checked w14:val="0"/>
                      <w14:checkedState w14:val="2612" w14:font="ＭＳ ゴシック"/>
                      <w14:uncheckedState w14:val="2610" w14:font="ＭＳ ゴシック"/>
                    </w14:checkbox>
                  </w:sdtPr>
                  <w:sdtEndPr/>
                  <w:sdtContent>
                    <w:r w:rsidR="008F20EB">
                      <w:rPr>
                        <w:rFonts w:ascii="ＭＳ ゴシック" w:eastAsia="ＭＳ ゴシック" w:hAnsi="ＭＳ ゴシック" w:hint="eastAsia"/>
                      </w:rPr>
                      <w:t>☐</w:t>
                    </w:r>
                  </w:sdtContent>
                </w:sdt>
                <w:r w:rsidR="008F20EB">
                  <w:tab/>
                  <w:t>IE</w:t>
                </w:r>
                <w:r w:rsidR="00B86546">
                  <w:t>C (please specify committee ID)</w:t>
                </w:r>
              </w:p>
              <w:sdt>
                <w:sdtPr>
                  <w:id w:val="85745543"/>
                  <w:placeholder>
                    <w:docPart w:val="DefaultPlaceholder_1081868574"/>
                  </w:placeholder>
                  <w:showingPlcHdr/>
                </w:sdtPr>
                <w:sdtEndPr/>
                <w:sdtContent>
                  <w:p w14:paraId="6127AD92" w14:textId="77777777" w:rsidR="008F20EB" w:rsidRDefault="008F20EB" w:rsidP="00F56E73">
                    <w:pPr>
                      <w:jc w:val="left"/>
                    </w:pPr>
                    <w:r w:rsidRPr="0033154E">
                      <w:rPr>
                        <w:rStyle w:val="af1"/>
                      </w:rPr>
                      <w:t>Click here to enter text.</w:t>
                    </w:r>
                  </w:p>
                </w:sdtContent>
              </w:sdt>
              <w:p w14:paraId="4A3AAE1A" w14:textId="77777777" w:rsidR="008F20EB" w:rsidRDefault="008F20EB" w:rsidP="00F56E73">
                <w:pPr>
                  <w:jc w:val="left"/>
                </w:pPr>
              </w:p>
              <w:p w14:paraId="48360325" w14:textId="77777777" w:rsidR="008F20EB" w:rsidRDefault="007324C1" w:rsidP="00F56E73">
                <w:pPr>
                  <w:pStyle w:val="NormalHanging8mm"/>
                </w:pPr>
                <w:sdt>
                  <w:sdtPr>
                    <w:id w:val="854380938"/>
                    <w14:checkbox>
                      <w14:checked w14:val="0"/>
                      <w14:checkedState w14:val="2612" w14:font="ＭＳ ゴシック"/>
                      <w14:uncheckedState w14:val="2610" w14:font="ＭＳ ゴシック"/>
                    </w14:checkbox>
                  </w:sdtPr>
                  <w:sdtEndPr/>
                  <w:sdtContent>
                    <w:r w:rsidR="008F20EB">
                      <w:rPr>
                        <w:rFonts w:ascii="ＭＳ ゴシック" w:eastAsia="ＭＳ ゴシック" w:hAnsi="ＭＳ ゴシック" w:hint="eastAsia"/>
                      </w:rPr>
                      <w:t>☐</w:t>
                    </w:r>
                  </w:sdtContent>
                </w:sdt>
                <w:r w:rsidR="008F20EB">
                  <w:tab/>
                  <w:t>CE</w:t>
                </w:r>
                <w:r w:rsidR="00B86546">
                  <w:t>N (please specify committee ID)</w:t>
                </w:r>
              </w:p>
              <w:sdt>
                <w:sdtPr>
                  <w:id w:val="254017130"/>
                  <w:placeholder>
                    <w:docPart w:val="DefaultPlaceholder_1081868574"/>
                  </w:placeholder>
                  <w:showingPlcHdr/>
                </w:sdtPr>
                <w:sdtEndPr/>
                <w:sdtContent>
                  <w:p w14:paraId="5B238B44" w14:textId="77777777" w:rsidR="008F20EB" w:rsidRDefault="008F20EB" w:rsidP="00F56E73">
                    <w:pPr>
                      <w:jc w:val="left"/>
                    </w:pPr>
                    <w:r w:rsidRPr="0033154E">
                      <w:rPr>
                        <w:rStyle w:val="af1"/>
                      </w:rPr>
                      <w:t>Click here to enter text.</w:t>
                    </w:r>
                  </w:p>
                </w:sdtContent>
              </w:sdt>
              <w:p w14:paraId="7DA28DF6" w14:textId="77777777" w:rsidR="008F20EB" w:rsidRDefault="008F20EB" w:rsidP="00F56E73">
                <w:pPr>
                  <w:jc w:val="left"/>
                </w:pPr>
              </w:p>
              <w:p w14:paraId="602D0389" w14:textId="77777777" w:rsidR="008F20EB" w:rsidRDefault="007324C1" w:rsidP="00F56E73">
                <w:pPr>
                  <w:pStyle w:val="NormalHanging8mm"/>
                </w:pPr>
                <w:sdt>
                  <w:sdtPr>
                    <w:id w:val="-62565228"/>
                    <w14:checkbox>
                      <w14:checked w14:val="0"/>
                      <w14:checkedState w14:val="2612" w14:font="ＭＳ ゴシック"/>
                      <w14:uncheckedState w14:val="2610" w14:font="ＭＳ ゴシック"/>
                    </w14:checkbox>
                  </w:sdtPr>
                  <w:sdtEndPr/>
                  <w:sdtContent>
                    <w:r w:rsidR="008F20EB">
                      <w:rPr>
                        <w:rFonts w:ascii="ＭＳ ゴシック" w:eastAsia="ＭＳ ゴシック" w:hAnsi="ＭＳ ゴシック" w:hint="eastAsia"/>
                      </w:rPr>
                      <w:t>☐</w:t>
                    </w:r>
                  </w:sdtContent>
                </w:sdt>
                <w:r w:rsidR="008F20EB">
                  <w:tab/>
                  <w:t xml:space="preserve">Other (please specify) </w:t>
                </w:r>
              </w:p>
              <w:sdt>
                <w:sdtPr>
                  <w:id w:val="-1896114681"/>
                  <w:placeholder>
                    <w:docPart w:val="DefaultPlaceholder_1081868574"/>
                  </w:placeholder>
                  <w:showingPlcHdr/>
                </w:sdtPr>
                <w:sdtEndPr/>
                <w:sdtContent>
                  <w:p w14:paraId="39ED91A3" w14:textId="77777777" w:rsidR="001F25E5" w:rsidRPr="006110D2" w:rsidRDefault="008F20EB" w:rsidP="00F56E73">
                    <w:pPr>
                      <w:jc w:val="left"/>
                    </w:pPr>
                    <w:r w:rsidRPr="0033154E">
                      <w:rPr>
                        <w:rStyle w:val="af1"/>
                      </w:rPr>
                      <w:t>Click here to enter text.</w:t>
                    </w:r>
                  </w:p>
                </w:sdtContent>
              </w:sdt>
            </w:tc>
          </w:tr>
          <w:tr w:rsidR="008F20EB" w:rsidRPr="006110D2" w14:paraId="1B16D299" w14:textId="77777777" w:rsidTr="009001BE">
            <w:trPr>
              <w:cantSplit/>
            </w:trPr>
            <w:tc>
              <w:tcPr>
                <w:tcW w:w="9356" w:type="dxa"/>
                <w:gridSpan w:val="4"/>
              </w:tcPr>
              <w:p w14:paraId="0B9592D8" w14:textId="77777777" w:rsidR="008F20EB" w:rsidRPr="008F20EB" w:rsidRDefault="008F20EB" w:rsidP="00F56E73">
                <w:pPr>
                  <w:jc w:val="left"/>
                  <w:rPr>
                    <w:b/>
                    <w:bCs/>
                  </w:rPr>
                </w:pPr>
                <w:r w:rsidRPr="008F20EB">
                  <w:rPr>
                    <w:b/>
                    <w:bCs/>
                  </w:rPr>
                  <w:t>A listing of relevant countries which are not alr</w:t>
                </w:r>
                <w:r w:rsidR="00DE49C3">
                  <w:rPr>
                    <w:b/>
                    <w:bCs/>
                  </w:rPr>
                  <w:t>eady P-members of the committee</w:t>
                </w:r>
              </w:p>
              <w:p w14:paraId="042F1A60" w14:textId="77777777" w:rsidR="008F20EB" w:rsidRDefault="008F20EB" w:rsidP="00F56E73">
                <w:pPr>
                  <w:jc w:val="left"/>
                </w:pPr>
              </w:p>
              <w:sdt>
                <w:sdtPr>
                  <w:id w:val="-957031499"/>
                  <w:placeholder>
                    <w:docPart w:val="DefaultPlaceholder_1081868574"/>
                  </w:placeholder>
                </w:sdtPr>
                <w:sdtEndPr/>
                <w:sdtContent>
                  <w:commentRangeStart w:id="102" w:displacedByCustomXml="prev"/>
                  <w:p w14:paraId="1E13874E" w14:textId="3F28016E" w:rsidR="008F20EB" w:rsidRDefault="00B41837" w:rsidP="00F56E73">
                    <w:pPr>
                      <w:jc w:val="left"/>
                    </w:pPr>
                    <w:del w:id="103" w:author="Nobu" w:date="2021-03-18T13:02:00Z">
                      <w:r w:rsidDel="006023BD">
                        <w:delText>USA</w:delText>
                      </w:r>
                      <w:commentRangeEnd w:id="102"/>
                      <w:r w:rsidR="00972655" w:rsidDel="006023BD">
                        <w:rPr>
                          <w:rStyle w:val="af4"/>
                        </w:rPr>
                        <w:commentReference w:id="102"/>
                      </w:r>
                    </w:del>
                  </w:p>
                </w:sdtContent>
              </w:sdt>
              <w:p w14:paraId="6E3A782D" w14:textId="77777777" w:rsidR="008F20EB" w:rsidRDefault="008F20EB" w:rsidP="00F56E73">
                <w:pPr>
                  <w:jc w:val="left"/>
                </w:pPr>
              </w:p>
              <w:p w14:paraId="54214311" w14:textId="325EED03" w:rsidR="008F20EB" w:rsidRPr="006110D2" w:rsidRDefault="00DE49C3" w:rsidP="00F56E73">
                <w:pPr>
                  <w:jc w:val="left"/>
                </w:pPr>
                <w:r>
                  <w:rPr>
                    <w:b/>
                    <w:bCs/>
                  </w:rPr>
                  <w:t>NOTE</w:t>
                </w:r>
                <w:r w:rsidR="008F20EB" w:rsidRPr="008F20EB">
                  <w:rPr>
                    <w:b/>
                    <w:bCs/>
                  </w:rPr>
                  <w:t>:</w:t>
                </w:r>
                <w:r w:rsidR="008F20EB">
                  <w:t xml:space="preserve"> The committee </w:t>
                </w:r>
                <w:r w:rsidR="00280868">
                  <w:t xml:space="preserve">manager </w:t>
                </w:r>
                <w:r w:rsidR="008F20EB">
                  <w:t xml:space="preserve">shall distribute this NP to the </w:t>
                </w:r>
                <w:r w:rsidR="00280868">
                  <w:t xml:space="preserve">ISO members of the </w:t>
                </w:r>
                <w:r w:rsidR="008F20EB">
                  <w:t xml:space="preserve">countries listed above to </w:t>
                </w:r>
                <w:r w:rsidR="00280868">
                  <w:t xml:space="preserve">ask </w:t>
                </w:r>
                <w:r w:rsidR="008F20EB">
                  <w:t>if they wish to participate in this work</w:t>
                </w:r>
              </w:p>
            </w:tc>
          </w:tr>
          <w:tr w:rsidR="00E82E39" w:rsidRPr="006110D2" w14:paraId="05E5088D" w14:textId="77777777" w:rsidTr="009001BE">
            <w:trPr>
              <w:cantSplit/>
            </w:trPr>
            <w:tc>
              <w:tcPr>
                <w:tcW w:w="4678" w:type="dxa"/>
                <w:gridSpan w:val="2"/>
              </w:tcPr>
              <w:p w14:paraId="5599EEE1" w14:textId="77777777" w:rsidR="00900509" w:rsidRPr="00900509" w:rsidRDefault="00900509" w:rsidP="00F56E73">
                <w:pPr>
                  <w:jc w:val="left"/>
                  <w:rPr>
                    <w:b/>
                    <w:bCs/>
                  </w:rPr>
                </w:pPr>
                <w:r w:rsidRPr="00900509">
                  <w:rPr>
                    <w:b/>
                    <w:bCs/>
                  </w:rPr>
                  <w:t>Proposed Project Leader</w:t>
                </w:r>
              </w:p>
              <w:p w14:paraId="0D6E0987" w14:textId="77777777" w:rsidR="00900509" w:rsidRDefault="00900509" w:rsidP="00F56E73">
                <w:pPr>
                  <w:jc w:val="left"/>
                </w:pPr>
                <w:r>
                  <w:t>(name and e-mail address)</w:t>
                </w:r>
              </w:p>
              <w:p w14:paraId="51704713" w14:textId="77777777" w:rsidR="00900509" w:rsidRDefault="00900509" w:rsidP="00F56E73">
                <w:pPr>
                  <w:jc w:val="left"/>
                </w:pPr>
              </w:p>
              <w:sdt>
                <w:sdtPr>
                  <w:id w:val="-741953822"/>
                  <w:placeholder>
                    <w:docPart w:val="DefaultPlaceholder_1081868574"/>
                  </w:placeholder>
                </w:sdtPr>
                <w:sdtEndPr/>
                <w:sdtContent>
                  <w:p w14:paraId="5B63853C" w14:textId="7C4DA3E9" w:rsidR="00E82E39" w:rsidRPr="00222533" w:rsidRDefault="00DC7193" w:rsidP="00F56E73">
                    <w:pPr>
                      <w:jc w:val="left"/>
                    </w:pPr>
                    <w:r>
                      <w:t xml:space="preserve">SAMBUICHI, </w:t>
                    </w:r>
                    <w:r w:rsidR="00B41837">
                      <w:t xml:space="preserve">Nobuyuki </w:t>
                    </w:r>
                    <w:r>
                      <w:t>n</w:t>
                    </w:r>
                    <w:r w:rsidR="00B41837">
                      <w:t>obuyuki@sambuichi.jp</w:t>
                    </w:r>
                  </w:p>
                </w:sdtContent>
              </w:sdt>
            </w:tc>
            <w:tc>
              <w:tcPr>
                <w:tcW w:w="4678" w:type="dxa"/>
                <w:gridSpan w:val="2"/>
              </w:tcPr>
              <w:p w14:paraId="13FB26C4" w14:textId="77777777" w:rsidR="00900509" w:rsidRPr="00900509" w:rsidRDefault="00900509" w:rsidP="00F56E73">
                <w:pPr>
                  <w:jc w:val="left"/>
                  <w:rPr>
                    <w:b/>
                    <w:bCs/>
                  </w:rPr>
                </w:pPr>
                <w:r w:rsidRPr="00900509">
                  <w:rPr>
                    <w:b/>
                    <w:bCs/>
                  </w:rPr>
                  <w:t>Name of the Proposer</w:t>
                </w:r>
              </w:p>
              <w:p w14:paraId="250AEA1F" w14:textId="77777777" w:rsidR="00900509" w:rsidRDefault="00900509" w:rsidP="00F56E73">
                <w:pPr>
                  <w:jc w:val="left"/>
                </w:pPr>
                <w:r>
                  <w:t>(include contact information)</w:t>
                </w:r>
              </w:p>
              <w:p w14:paraId="2EC47497" w14:textId="77777777" w:rsidR="00900509" w:rsidRDefault="00900509" w:rsidP="00F56E73">
                <w:pPr>
                  <w:jc w:val="left"/>
                </w:pPr>
              </w:p>
              <w:sdt>
                <w:sdtPr>
                  <w:id w:val="1964147371"/>
                  <w:placeholder>
                    <w:docPart w:val="DefaultPlaceholder_1081868574"/>
                  </w:placeholder>
                </w:sdtPr>
                <w:sdtEndPr/>
                <w:sdtContent>
                  <w:commentRangeStart w:id="104" w:displacedByCustomXml="prev"/>
                  <w:p w14:paraId="7FA877EB" w14:textId="77777777" w:rsidR="006023BD" w:rsidRDefault="00DC7193" w:rsidP="00F56E73">
                    <w:pPr>
                      <w:jc w:val="left"/>
                      <w:rPr>
                        <w:ins w:id="105" w:author="Nobu" w:date="2021-03-18T13:03:00Z"/>
                      </w:rPr>
                    </w:pPr>
                    <w:del w:id="106" w:author="Nobu" w:date="2021-03-18T13:03:00Z">
                      <w:r w:rsidDel="006023BD">
                        <w:delText xml:space="preserve">SAMBUICHI, </w:delText>
                      </w:r>
                      <w:r w:rsidR="00B41837" w:rsidDel="006023BD">
                        <w:delText>Nobuyuki</w:delText>
                      </w:r>
                    </w:del>
                    <w:ins w:id="107" w:author="Nobu" w:date="2021-03-18T13:03:00Z">
                      <w:r w:rsidR="006023BD">
                        <w:t>HAYASHI Takumi</w:t>
                      </w:r>
                    </w:ins>
                  </w:p>
                  <w:p w14:paraId="41B989B7" w14:textId="75EFA231" w:rsidR="00E82E39" w:rsidRPr="006110D2" w:rsidRDefault="006023BD" w:rsidP="00F56E73">
                    <w:pPr>
                      <w:jc w:val="left"/>
                    </w:pPr>
                    <w:ins w:id="108" w:author="Nobu" w:date="2021-03-18T13:03:00Z">
                      <w:r>
                        <w:t>hayashi-takumi@meti.go.jp</w:t>
                      </w:r>
                    </w:ins>
                    <w:del w:id="109" w:author="Nobu" w:date="2021-03-18T13:03:00Z">
                      <w:r w:rsidR="00DC7193" w:rsidDel="006023BD">
                        <w:delText xml:space="preserve"> </w:delText>
                      </w:r>
                      <w:r w:rsidR="00B41837" w:rsidDel="006023BD">
                        <w:delText>nobuyuki@sambuichi.jp</w:delText>
                      </w:r>
                    </w:del>
                    <w:commentRangeEnd w:id="104"/>
                    <w:r w:rsidR="00972655">
                      <w:rPr>
                        <w:rStyle w:val="af4"/>
                      </w:rPr>
                      <w:commentReference w:id="104"/>
                    </w:r>
                  </w:p>
                </w:sdtContent>
              </w:sdt>
            </w:tc>
          </w:tr>
          <w:tr w:rsidR="00900509" w:rsidRPr="006110D2" w14:paraId="75F46AF9" w14:textId="77777777" w:rsidTr="009001BE">
            <w:trPr>
              <w:cantSplit/>
            </w:trPr>
            <w:tc>
              <w:tcPr>
                <w:tcW w:w="9356" w:type="dxa"/>
                <w:gridSpan w:val="4"/>
              </w:tcPr>
              <w:p w14:paraId="3E85BF3F" w14:textId="77777777" w:rsidR="00900509" w:rsidRPr="00900509" w:rsidRDefault="00900509" w:rsidP="00F56E73">
                <w:pPr>
                  <w:jc w:val="left"/>
                  <w:rPr>
                    <w:b/>
                    <w:bCs/>
                  </w:rPr>
                </w:pPr>
                <w:r w:rsidRPr="00900509">
                  <w:rPr>
                    <w:b/>
                    <w:bCs/>
                  </w:rPr>
                  <w:t>Thi</w:t>
                </w:r>
                <w:r w:rsidR="00DE49C3">
                  <w:rPr>
                    <w:b/>
                    <w:bCs/>
                  </w:rPr>
                  <w:t>s proposal will be developed by</w:t>
                </w:r>
              </w:p>
              <w:p w14:paraId="2C06AC4E" w14:textId="77777777" w:rsidR="00900509" w:rsidRDefault="00900509" w:rsidP="00F56E73">
                <w:pPr>
                  <w:jc w:val="left"/>
                </w:pPr>
              </w:p>
              <w:p w14:paraId="170CECB4" w14:textId="77777777" w:rsidR="00900509" w:rsidRDefault="007324C1" w:rsidP="00F56E73">
                <w:pPr>
                  <w:pStyle w:val="NormalHanging8mm"/>
                </w:pPr>
                <w:sdt>
                  <w:sdtPr>
                    <w:rPr>
                      <w:rFonts w:ascii="Segoe UI Symbol" w:hAnsi="Segoe UI Symbol" w:cs="Segoe UI Symbol"/>
                    </w:rPr>
                    <w:id w:val="-425260629"/>
                    <w14:checkbox>
                      <w14:checked w14:val="0"/>
                      <w14:checkedState w14:val="2612" w14:font="ＭＳ ゴシック"/>
                      <w14:uncheckedState w14:val="2610" w14:font="ＭＳ ゴシック"/>
                    </w14:checkbox>
                  </w:sdtPr>
                  <w:sdtEndPr/>
                  <w:sdtContent>
                    <w:r w:rsidR="00900509">
                      <w:rPr>
                        <w:rFonts w:ascii="ＭＳ ゴシック" w:eastAsia="ＭＳ ゴシック" w:hAnsi="ＭＳ ゴシック" w:cs="Segoe UI Symbol" w:hint="eastAsia"/>
                      </w:rPr>
                      <w:t>☐</w:t>
                    </w:r>
                  </w:sdtContent>
                </w:sdt>
                <w:r w:rsidR="00900509">
                  <w:rPr>
                    <w:rFonts w:ascii="Segoe UI Symbol" w:hAnsi="Segoe UI Symbol" w:cs="Segoe UI Symbol"/>
                  </w:rPr>
                  <w:tab/>
                </w:r>
                <w:r w:rsidR="00900509">
                  <w:t xml:space="preserve">An existing Working Group (please specify which one: </w:t>
                </w:r>
                <w:sdt>
                  <w:sdtPr>
                    <w:id w:val="790939300"/>
                    <w:placeholder>
                      <w:docPart w:val="DefaultPlaceholder_1081868574"/>
                    </w:placeholder>
                    <w:showingPlcHdr/>
                  </w:sdtPr>
                  <w:sdtEndPr/>
                  <w:sdtContent>
                    <w:r w:rsidR="00900509" w:rsidRPr="0033154E">
                      <w:rPr>
                        <w:rStyle w:val="af1"/>
                      </w:rPr>
                      <w:t>Click here to enter text.</w:t>
                    </w:r>
                  </w:sdtContent>
                </w:sdt>
                <w:r w:rsidR="00900509">
                  <w:t>)</w:t>
                </w:r>
              </w:p>
              <w:p w14:paraId="65E169FD" w14:textId="77777777" w:rsidR="00900509" w:rsidRDefault="007324C1" w:rsidP="00F56E73">
                <w:pPr>
                  <w:pStyle w:val="NormalHanging8mm"/>
                </w:pPr>
                <w:sdt>
                  <w:sdtPr>
                    <w:rPr>
                      <w:rFonts w:ascii="Segoe UI Symbol" w:hAnsi="Segoe UI Symbol" w:cs="Segoe UI Symbol"/>
                    </w:rPr>
                    <w:id w:val="942810867"/>
                    <w14:checkbox>
                      <w14:checked w14:val="0"/>
                      <w14:checkedState w14:val="2612" w14:font="ＭＳ ゴシック"/>
                      <w14:uncheckedState w14:val="2610" w14:font="ＭＳ ゴシック"/>
                    </w14:checkbox>
                  </w:sdtPr>
                  <w:sdtEndPr/>
                  <w:sdtContent>
                    <w:r w:rsidR="00900509">
                      <w:rPr>
                        <w:rFonts w:ascii="ＭＳ ゴシック" w:eastAsia="ＭＳ ゴシック" w:hAnsi="ＭＳ ゴシック" w:cs="Segoe UI Symbol" w:hint="eastAsia"/>
                      </w:rPr>
                      <w:t>☐</w:t>
                    </w:r>
                  </w:sdtContent>
                </w:sdt>
                <w:r w:rsidR="00900509">
                  <w:rPr>
                    <w:rFonts w:ascii="Segoe UI Symbol" w:hAnsi="Segoe UI Symbol" w:cs="Segoe UI Symbol"/>
                  </w:rPr>
                  <w:tab/>
                </w:r>
                <w:r w:rsidR="00900509">
                  <w:t xml:space="preserve">A new Working Group (title: </w:t>
                </w:r>
                <w:sdt>
                  <w:sdtPr>
                    <w:id w:val="-658071749"/>
                    <w:placeholder>
                      <w:docPart w:val="DefaultPlaceholder_1081868574"/>
                    </w:placeholder>
                    <w:showingPlcHdr/>
                  </w:sdtPr>
                  <w:sdtEndPr/>
                  <w:sdtContent>
                    <w:r w:rsidR="00900509" w:rsidRPr="0033154E">
                      <w:rPr>
                        <w:rStyle w:val="af1"/>
                      </w:rPr>
                      <w:t>Click here to enter text.</w:t>
                    </w:r>
                  </w:sdtContent>
                </w:sdt>
                <w:r w:rsidR="00900509">
                  <w:t>)</w:t>
                </w:r>
                <w:r w:rsidR="00900509">
                  <w:br/>
                  <w:t>(Note: establishment of a new WG must be approved by committee resolution)</w:t>
                </w:r>
              </w:p>
              <w:p w14:paraId="13ABFC62" w14:textId="77777777" w:rsidR="00900509" w:rsidRDefault="007324C1" w:rsidP="00F56E73">
                <w:pPr>
                  <w:pStyle w:val="NormalHanging8mm"/>
                </w:pPr>
                <w:sdt>
                  <w:sdtPr>
                    <w:rPr>
                      <w:rFonts w:ascii="Segoe UI Symbol" w:hAnsi="Segoe UI Symbol" w:cs="Segoe UI Symbol"/>
                    </w:rPr>
                    <w:id w:val="2056497293"/>
                    <w14:checkbox>
                      <w14:checked w14:val="0"/>
                      <w14:checkedState w14:val="2612" w14:font="ＭＳ ゴシック"/>
                      <w14:uncheckedState w14:val="2610" w14:font="ＭＳ ゴシック"/>
                    </w14:checkbox>
                  </w:sdtPr>
                  <w:sdtEndPr/>
                  <w:sdtContent>
                    <w:r w:rsidR="00900509">
                      <w:rPr>
                        <w:rFonts w:ascii="ＭＳ ゴシック" w:eastAsia="ＭＳ ゴシック" w:hAnsi="ＭＳ ゴシック" w:cs="Segoe UI Symbol" w:hint="eastAsia"/>
                      </w:rPr>
                      <w:t>☐</w:t>
                    </w:r>
                  </w:sdtContent>
                </w:sdt>
                <w:r w:rsidR="00900509">
                  <w:rPr>
                    <w:rFonts w:ascii="Segoe UI Symbol" w:hAnsi="Segoe UI Symbol" w:cs="Segoe UI Symbol"/>
                  </w:rPr>
                  <w:tab/>
                </w:r>
                <w:r w:rsidR="00900509">
                  <w:t>The TC/SC directly</w:t>
                </w:r>
              </w:p>
              <w:p w14:paraId="47FDFD8A" w14:textId="34BA034C" w:rsidR="00900509" w:rsidRPr="006110D2" w:rsidRDefault="007324C1" w:rsidP="00F56E73">
                <w:pPr>
                  <w:pStyle w:val="NormalHanging8mm"/>
                </w:pPr>
                <w:sdt>
                  <w:sdtPr>
                    <w:rPr>
                      <w:rFonts w:ascii="Segoe UI Symbol" w:hAnsi="Segoe UI Symbol" w:cs="Segoe UI Symbol"/>
                    </w:rPr>
                    <w:id w:val="-2025471430"/>
                    <w14:checkbox>
                      <w14:checked w14:val="1"/>
                      <w14:checkedState w14:val="2612" w14:font="ＭＳ ゴシック"/>
                      <w14:uncheckedState w14:val="2610" w14:font="ＭＳ ゴシック"/>
                    </w14:checkbox>
                  </w:sdtPr>
                  <w:sdtEndPr/>
                  <w:sdtContent>
                    <w:r w:rsidR="00B41837">
                      <w:rPr>
                        <w:rFonts w:ascii="ＭＳ ゴシック" w:eastAsia="ＭＳ ゴシック" w:hAnsi="ＭＳ ゴシック" w:cs="Segoe UI Symbol" w:hint="eastAsia"/>
                      </w:rPr>
                      <w:t>☒</w:t>
                    </w:r>
                  </w:sdtContent>
                </w:sdt>
                <w:r w:rsidR="00900509">
                  <w:rPr>
                    <w:rFonts w:ascii="Segoe UI Symbol" w:hAnsi="Segoe UI Symbol" w:cs="Segoe UI Symbol"/>
                  </w:rPr>
                  <w:tab/>
                </w:r>
                <w:r w:rsidR="00900509">
                  <w:t>To be determined</w:t>
                </w:r>
              </w:p>
            </w:tc>
          </w:tr>
          <w:tr w:rsidR="00900509" w:rsidRPr="006110D2" w14:paraId="3FB63F80" w14:textId="77777777" w:rsidTr="009001BE">
            <w:trPr>
              <w:cantSplit/>
            </w:trPr>
            <w:tc>
              <w:tcPr>
                <w:tcW w:w="9356" w:type="dxa"/>
                <w:gridSpan w:val="4"/>
              </w:tcPr>
              <w:p w14:paraId="3CB8DC7A" w14:textId="77777777" w:rsidR="00900509" w:rsidRPr="00900509" w:rsidRDefault="00900509" w:rsidP="00F56E73">
                <w:pPr>
                  <w:jc w:val="left"/>
                  <w:rPr>
                    <w:b/>
                    <w:bCs/>
                  </w:rPr>
                </w:pPr>
                <w:r w:rsidRPr="00900509">
                  <w:rPr>
                    <w:b/>
                    <w:bCs/>
                  </w:rPr>
                  <w:t>Supplementary information relating to the proposal</w:t>
                </w:r>
              </w:p>
              <w:p w14:paraId="1AEEFE47" w14:textId="77777777" w:rsidR="00900509" w:rsidRDefault="00900509" w:rsidP="00F56E73">
                <w:pPr>
                  <w:jc w:val="left"/>
                </w:pPr>
              </w:p>
              <w:p w14:paraId="5D9DA7FB" w14:textId="59049951" w:rsidR="00900509" w:rsidRDefault="007324C1" w:rsidP="00F56E73">
                <w:pPr>
                  <w:pStyle w:val="NormalHanging8mm"/>
                </w:pPr>
                <w:sdt>
                  <w:sdtPr>
                    <w:rPr>
                      <w:rFonts w:ascii="Segoe UI Symbol" w:hAnsi="Segoe UI Symbol" w:cs="Segoe UI Symbol"/>
                    </w:rPr>
                    <w:id w:val="574634776"/>
                    <w14:checkbox>
                      <w14:checked w14:val="0"/>
                      <w14:checkedState w14:val="2612" w14:font="ＭＳ ゴシック"/>
                      <w14:uncheckedState w14:val="2610" w14:font="ＭＳ ゴシック"/>
                    </w14:checkbox>
                  </w:sdtPr>
                  <w:sdtEndPr/>
                  <w:sdtContent>
                    <w:r w:rsidR="006023BD">
                      <w:rPr>
                        <w:rFonts w:ascii="ＭＳ ゴシック" w:eastAsia="ＭＳ ゴシック" w:hAnsi="ＭＳ ゴシック" w:cs="Segoe UI Symbol" w:hint="eastAsia"/>
                      </w:rPr>
                      <w:t>☐</w:t>
                    </w:r>
                  </w:sdtContent>
                </w:sdt>
                <w:r w:rsidR="00900509">
                  <w:rPr>
                    <w:rFonts w:ascii="Segoe UI Symbol" w:hAnsi="Segoe UI Symbol" w:cs="Segoe UI Symbol"/>
                  </w:rPr>
                  <w:tab/>
                </w:r>
                <w:r w:rsidR="00900509">
                  <w:t>This proposal relates to a new ISO document;</w:t>
                </w:r>
              </w:p>
              <w:p w14:paraId="04423F40" w14:textId="77777777" w:rsidR="00900509" w:rsidRDefault="007324C1" w:rsidP="00F56E73">
                <w:pPr>
                  <w:pStyle w:val="NormalHanging8mm"/>
                </w:pPr>
                <w:sdt>
                  <w:sdtPr>
                    <w:rPr>
                      <w:rFonts w:ascii="Segoe UI Symbol" w:hAnsi="Segoe UI Symbol" w:cs="Segoe UI Symbol"/>
                    </w:rPr>
                    <w:id w:val="1279993871"/>
                    <w14:checkbox>
                      <w14:checked w14:val="0"/>
                      <w14:checkedState w14:val="2612" w14:font="ＭＳ ゴシック"/>
                      <w14:uncheckedState w14:val="2610" w14:font="ＭＳ ゴシック"/>
                    </w14:checkbox>
                  </w:sdtPr>
                  <w:sdtEndPr/>
                  <w:sdtContent>
                    <w:r w:rsidR="00900509">
                      <w:rPr>
                        <w:rFonts w:ascii="ＭＳ ゴシック" w:eastAsia="ＭＳ ゴシック" w:hAnsi="ＭＳ ゴシック" w:cs="Segoe UI Symbol" w:hint="eastAsia"/>
                      </w:rPr>
                      <w:t>☐</w:t>
                    </w:r>
                  </w:sdtContent>
                </w:sdt>
                <w:r w:rsidR="00900509">
                  <w:rPr>
                    <w:rFonts w:ascii="Segoe UI Symbol" w:hAnsi="Segoe UI Symbol" w:cs="Segoe UI Symbol"/>
                  </w:rPr>
                  <w:tab/>
                </w:r>
                <w:r w:rsidR="00900509">
                  <w:t>This proposal relates to the adoption as an active project of an item currently registered as a Preliminary Work Item;</w:t>
                </w:r>
              </w:p>
              <w:p w14:paraId="7C811F69" w14:textId="77777777" w:rsidR="00900509" w:rsidRDefault="007324C1" w:rsidP="00F56E73">
                <w:pPr>
                  <w:pStyle w:val="NormalHanging8mm"/>
                </w:pPr>
                <w:sdt>
                  <w:sdtPr>
                    <w:rPr>
                      <w:rFonts w:ascii="Segoe UI Symbol" w:hAnsi="Segoe UI Symbol" w:cs="Segoe UI Symbol"/>
                    </w:rPr>
                    <w:id w:val="474576621"/>
                    <w14:checkbox>
                      <w14:checked w14:val="0"/>
                      <w14:checkedState w14:val="2612" w14:font="ＭＳ ゴシック"/>
                      <w14:uncheckedState w14:val="2610" w14:font="ＭＳ ゴシック"/>
                    </w14:checkbox>
                  </w:sdtPr>
                  <w:sdtEndPr/>
                  <w:sdtContent>
                    <w:r w:rsidR="00900509">
                      <w:rPr>
                        <w:rFonts w:ascii="ＭＳ ゴシック" w:eastAsia="ＭＳ ゴシック" w:hAnsi="ＭＳ ゴシック" w:cs="Segoe UI Symbol" w:hint="eastAsia"/>
                      </w:rPr>
                      <w:t>☐</w:t>
                    </w:r>
                  </w:sdtContent>
                </w:sdt>
                <w:r w:rsidR="00900509">
                  <w:rPr>
                    <w:rFonts w:ascii="Segoe UI Symbol" w:hAnsi="Segoe UI Symbol" w:cs="Segoe UI Symbol"/>
                  </w:rPr>
                  <w:tab/>
                </w:r>
                <w:r w:rsidR="00900509">
                  <w:t>This proposal relates to the re-establishment of a cancelled project as an active project.</w:t>
                </w:r>
              </w:p>
              <w:p w14:paraId="009F02F3" w14:textId="77777777" w:rsidR="00900509" w:rsidRDefault="00900509" w:rsidP="00F56E73">
                <w:pPr>
                  <w:jc w:val="left"/>
                </w:pPr>
              </w:p>
              <w:p w14:paraId="6F40C4DE" w14:textId="77777777" w:rsidR="00900509" w:rsidRDefault="007324C1" w:rsidP="00F56E73">
                <w:pPr>
                  <w:pStyle w:val="NormalHanging8mm"/>
                </w:pPr>
                <w:sdt>
                  <w:sdtPr>
                    <w:id w:val="-801223623"/>
                    <w14:checkbox>
                      <w14:checked w14:val="0"/>
                      <w14:checkedState w14:val="2612" w14:font="ＭＳ ゴシック"/>
                      <w14:uncheckedState w14:val="2610" w14:font="ＭＳ ゴシック"/>
                    </w14:checkbox>
                  </w:sdtPr>
                  <w:sdtEndPr/>
                  <w:sdtContent>
                    <w:r w:rsidR="00900509">
                      <w:rPr>
                        <w:rFonts w:ascii="ＭＳ ゴシック" w:eastAsia="ＭＳ ゴシック" w:hAnsi="ＭＳ ゴシック" w:hint="eastAsia"/>
                      </w:rPr>
                      <w:t>☐</w:t>
                    </w:r>
                  </w:sdtContent>
                </w:sdt>
                <w:r w:rsidR="00900509">
                  <w:tab/>
                  <w:t>Other:</w:t>
                </w:r>
              </w:p>
              <w:p w14:paraId="22CD7961" w14:textId="77517510" w:rsidR="00900509" w:rsidRPr="006110D2" w:rsidRDefault="002E6A10" w:rsidP="002E6A10">
                <w:pPr>
                  <w:pStyle w:val="NormalHanging8mm"/>
                </w:pPr>
                <w:r>
                  <w:tab/>
                </w:r>
                <w:sdt>
                  <w:sdtPr>
                    <w:id w:val="-1972424550"/>
                    <w:placeholder>
                      <w:docPart w:val="DefaultPlaceholder_1081868574"/>
                    </w:placeholder>
                    <w:showingPlcHdr/>
                  </w:sdtPr>
                  <w:sdtEndPr/>
                  <w:sdtContent>
                    <w:r w:rsidR="00900509" w:rsidRPr="0033154E">
                      <w:rPr>
                        <w:rStyle w:val="af1"/>
                      </w:rPr>
                      <w:t>Click here to enter text.</w:t>
                    </w:r>
                  </w:sdtContent>
                </w:sdt>
              </w:p>
            </w:tc>
          </w:tr>
          <w:tr w:rsidR="00900509" w:rsidRPr="006110D2" w14:paraId="02B21BB6" w14:textId="77777777" w:rsidTr="009001BE">
            <w:trPr>
              <w:cantSplit/>
            </w:trPr>
            <w:tc>
              <w:tcPr>
                <w:tcW w:w="9356" w:type="dxa"/>
                <w:gridSpan w:val="4"/>
              </w:tcPr>
              <w:p w14:paraId="4DAEF35B" w14:textId="67D99655" w:rsidR="00900509" w:rsidRPr="00900509" w:rsidRDefault="00900509" w:rsidP="00F56E73">
                <w:pPr>
                  <w:jc w:val="left"/>
                  <w:rPr>
                    <w:b/>
                    <w:bCs/>
                  </w:rPr>
                </w:pPr>
                <w:r w:rsidRPr="00900509">
                  <w:rPr>
                    <w:b/>
                    <w:bCs/>
                  </w:rPr>
                  <w:lastRenderedPageBreak/>
                  <w:t>Maintenance agencies</w:t>
                </w:r>
                <w:r w:rsidR="0085614E">
                  <w:rPr>
                    <w:b/>
                    <w:bCs/>
                  </w:rPr>
                  <w:t xml:space="preserve"> (MA)</w:t>
                </w:r>
                <w:r w:rsidRPr="00900509">
                  <w:rPr>
                    <w:b/>
                    <w:bCs/>
                  </w:rPr>
                  <w:t xml:space="preserve"> and registration authorities</w:t>
                </w:r>
                <w:r w:rsidR="0085614E">
                  <w:rPr>
                    <w:b/>
                    <w:bCs/>
                  </w:rPr>
                  <w:t xml:space="preserve"> (RA)</w:t>
                </w:r>
              </w:p>
              <w:p w14:paraId="4BBACC70" w14:textId="77777777" w:rsidR="00900509" w:rsidRDefault="00900509" w:rsidP="00F56E73">
                <w:pPr>
                  <w:jc w:val="left"/>
                </w:pPr>
              </w:p>
              <w:p w14:paraId="5841D17B" w14:textId="77777777" w:rsidR="00900509" w:rsidRDefault="007324C1" w:rsidP="00F56E73">
                <w:pPr>
                  <w:pStyle w:val="NormalHanging8mm"/>
                </w:pPr>
                <w:sdt>
                  <w:sdtPr>
                    <w:rPr>
                      <w:rFonts w:ascii="Segoe UI Symbol" w:hAnsi="Segoe UI Symbol" w:cs="Segoe UI Symbol"/>
                    </w:rPr>
                    <w:id w:val="1049339035"/>
                    <w14:checkbox>
                      <w14:checked w14:val="0"/>
                      <w14:checkedState w14:val="2612" w14:font="ＭＳ ゴシック"/>
                      <w14:uncheckedState w14:val="2610" w14:font="ＭＳ ゴシック"/>
                    </w14:checkbox>
                  </w:sdtPr>
                  <w:sdtEndPr/>
                  <w:sdtContent>
                    <w:r w:rsidR="00900509">
                      <w:rPr>
                        <w:rFonts w:ascii="ＭＳ ゴシック" w:eastAsia="ＭＳ ゴシック" w:hAnsi="ＭＳ ゴシック" w:cs="Segoe UI Symbol" w:hint="eastAsia"/>
                      </w:rPr>
                      <w:t>☐</w:t>
                    </w:r>
                  </w:sdtContent>
                </w:sdt>
                <w:r w:rsidR="00900509">
                  <w:rPr>
                    <w:rFonts w:ascii="Segoe UI Symbol" w:hAnsi="Segoe UI Symbol" w:cs="Segoe UI Symbol"/>
                  </w:rPr>
                  <w:tab/>
                </w:r>
                <w:r w:rsidR="00900509">
                  <w:t xml:space="preserve">This proposal requires the service of a </w:t>
                </w:r>
                <w:r w:rsidR="00900509" w:rsidRPr="00900509">
                  <w:rPr>
                    <w:b/>
                    <w:bCs/>
                  </w:rPr>
                  <w:t>maintenance agency</w:t>
                </w:r>
                <w:r w:rsidR="00900509">
                  <w:t>.</w:t>
                </w:r>
                <w:r w:rsidR="00900509">
                  <w:br/>
                  <w:t>If yes, please identify the potential candidate:</w:t>
                </w:r>
              </w:p>
              <w:p w14:paraId="700E51FE" w14:textId="77777777" w:rsidR="00900509" w:rsidRDefault="00900509" w:rsidP="00F56E73">
                <w:pPr>
                  <w:pStyle w:val="NormalHanging8mm"/>
                </w:pPr>
                <w:r>
                  <w:tab/>
                </w:r>
                <w:sdt>
                  <w:sdtPr>
                    <w:id w:val="-1780247865"/>
                    <w:placeholder>
                      <w:docPart w:val="DefaultPlaceholder_1081868574"/>
                    </w:placeholder>
                    <w:showingPlcHdr/>
                  </w:sdtPr>
                  <w:sdtEndPr/>
                  <w:sdtContent>
                    <w:r w:rsidRPr="0033154E">
                      <w:rPr>
                        <w:rStyle w:val="af1"/>
                      </w:rPr>
                      <w:t>Click here to enter text.</w:t>
                    </w:r>
                  </w:sdtContent>
                </w:sdt>
              </w:p>
              <w:p w14:paraId="706C7635" w14:textId="77777777" w:rsidR="00900509" w:rsidRDefault="00900509" w:rsidP="00F56E73">
                <w:pPr>
                  <w:jc w:val="left"/>
                </w:pPr>
              </w:p>
              <w:p w14:paraId="0BFFAFB1" w14:textId="77777777" w:rsidR="00900509" w:rsidRDefault="007324C1" w:rsidP="00F56E73">
                <w:pPr>
                  <w:pStyle w:val="NormalHanging8mm"/>
                </w:pPr>
                <w:sdt>
                  <w:sdtPr>
                    <w:rPr>
                      <w:rFonts w:ascii="Segoe UI Symbol" w:hAnsi="Segoe UI Symbol" w:cs="Segoe UI Symbol"/>
                    </w:rPr>
                    <w:id w:val="638074199"/>
                    <w14:checkbox>
                      <w14:checked w14:val="0"/>
                      <w14:checkedState w14:val="2612" w14:font="ＭＳ ゴシック"/>
                      <w14:uncheckedState w14:val="2610" w14:font="ＭＳ ゴシック"/>
                    </w14:checkbox>
                  </w:sdtPr>
                  <w:sdtEndPr/>
                  <w:sdtContent>
                    <w:r w:rsidR="00900509">
                      <w:rPr>
                        <w:rFonts w:ascii="ＭＳ ゴシック" w:eastAsia="ＭＳ ゴシック" w:hAnsi="ＭＳ ゴシック" w:cs="Segoe UI Symbol" w:hint="eastAsia"/>
                      </w:rPr>
                      <w:t>☐</w:t>
                    </w:r>
                  </w:sdtContent>
                </w:sdt>
                <w:r w:rsidR="00900509">
                  <w:rPr>
                    <w:rFonts w:ascii="Segoe UI Symbol" w:hAnsi="Segoe UI Symbol" w:cs="Segoe UI Symbol"/>
                  </w:rPr>
                  <w:tab/>
                </w:r>
                <w:r w:rsidR="00900509">
                  <w:t xml:space="preserve">This proposal requires the service of a </w:t>
                </w:r>
                <w:r w:rsidR="00900509" w:rsidRPr="00900509">
                  <w:rPr>
                    <w:b/>
                    <w:bCs/>
                  </w:rPr>
                  <w:t>registration authority</w:t>
                </w:r>
                <w:r w:rsidR="00900509">
                  <w:t>.</w:t>
                </w:r>
                <w:r w:rsidR="00900509">
                  <w:br/>
                  <w:t>If yes, please identify the potential candidate:</w:t>
                </w:r>
              </w:p>
              <w:p w14:paraId="6B03C415" w14:textId="77777777" w:rsidR="00900509" w:rsidRDefault="00900509" w:rsidP="00F56E73">
                <w:pPr>
                  <w:pStyle w:val="NormalHanging8mm"/>
                </w:pPr>
                <w:r>
                  <w:tab/>
                </w:r>
                <w:sdt>
                  <w:sdtPr>
                    <w:id w:val="2110081206"/>
                    <w:placeholder>
                      <w:docPart w:val="DefaultPlaceholder_1081868574"/>
                    </w:placeholder>
                    <w:showingPlcHdr/>
                  </w:sdtPr>
                  <w:sdtEndPr/>
                  <w:sdtContent>
                    <w:r w:rsidRPr="0033154E">
                      <w:rPr>
                        <w:rStyle w:val="af1"/>
                      </w:rPr>
                      <w:t>Click here to enter text.</w:t>
                    </w:r>
                  </w:sdtContent>
                </w:sdt>
              </w:p>
              <w:p w14:paraId="0A864EF8" w14:textId="77777777" w:rsidR="00900509" w:rsidRDefault="00900509" w:rsidP="00F56E73">
                <w:pPr>
                  <w:jc w:val="left"/>
                </w:pPr>
              </w:p>
              <w:p w14:paraId="5D9044F4" w14:textId="77777777" w:rsidR="00900509" w:rsidRPr="006110D2" w:rsidRDefault="00DE49C3" w:rsidP="00F56E73">
                <w:pPr>
                  <w:jc w:val="left"/>
                </w:pPr>
                <w:r>
                  <w:rPr>
                    <w:b/>
                    <w:bCs/>
                  </w:rPr>
                  <w:t>NOTE</w:t>
                </w:r>
                <w:r w:rsidR="00900509" w:rsidRPr="00900509">
                  <w:rPr>
                    <w:b/>
                    <w:bCs/>
                  </w:rPr>
                  <w:t>:</w:t>
                </w:r>
                <w:r w:rsidR="00900509">
                  <w:t xml:space="preserve"> Selection and appointment of the MA or RA is subject to the procedure outlined in the </w:t>
                </w:r>
                <w:hyperlink r:id="rId22" w:history="1">
                  <w:r w:rsidR="00900509" w:rsidRPr="00900509">
                    <w:rPr>
                      <w:rStyle w:val="af2"/>
                      <w:lang w:val="en-US"/>
                    </w:rPr>
                    <w:t>ISO/IEC Directives</w:t>
                  </w:r>
                </w:hyperlink>
                <w:r w:rsidR="00900509">
                  <w:t>, Annex G and Annex H, and the RA policy in the ISO Supplement, Annex SN.</w:t>
                </w:r>
              </w:p>
            </w:tc>
          </w:tr>
          <w:tr w:rsidR="00900509" w:rsidRPr="006110D2" w14:paraId="2115A9CA" w14:textId="77777777" w:rsidTr="009001BE">
            <w:trPr>
              <w:cantSplit/>
            </w:trPr>
            <w:tc>
              <w:tcPr>
                <w:tcW w:w="9356" w:type="dxa"/>
                <w:gridSpan w:val="4"/>
              </w:tcPr>
              <w:p w14:paraId="05DDCB25" w14:textId="2CBF2934" w:rsidR="00900509" w:rsidRDefault="007324C1">
                <w:pPr>
                  <w:pStyle w:val="NormalHanging8mm"/>
                </w:pPr>
                <w:sdt>
                  <w:sdtPr>
                    <w:id w:val="-2130539408"/>
                    <w14:checkbox>
                      <w14:checked w14:val="0"/>
                      <w14:checkedState w14:val="2612" w14:font="ＭＳ ゴシック"/>
                      <w14:uncheckedState w14:val="2610" w14:font="ＭＳ ゴシック"/>
                    </w14:checkbox>
                  </w:sdtPr>
                  <w:sdtEndPr/>
                  <w:sdtContent>
                    <w:r w:rsidR="00900509">
                      <w:rPr>
                        <w:rFonts w:ascii="ＭＳ ゴシック" w:eastAsia="ＭＳ ゴシック" w:hAnsi="ＭＳ ゴシック" w:hint="eastAsia"/>
                      </w:rPr>
                      <w:t>☐</w:t>
                    </w:r>
                  </w:sdtContent>
                </w:sdt>
                <w:r w:rsidR="00900509" w:rsidRPr="00900509">
                  <w:t>Annex(es) are included with this proposal (</w:t>
                </w:r>
                <w:r w:rsidR="034824C3" w:rsidRPr="00222023">
                  <w:rPr>
                    <w:rFonts w:eastAsia="ＭＳ ゴシック" w:cs="Arial"/>
                  </w:rPr>
                  <w:t>provide</w:t>
                </w:r>
                <w:r w:rsidR="00900509" w:rsidRPr="0071778D">
                  <w:rPr>
                    <w:rFonts w:cs="Arial"/>
                  </w:rPr>
                  <w:t xml:space="preserve"> </w:t>
                </w:r>
                <w:r w:rsidR="00900509" w:rsidRPr="00900509">
                  <w:t>details)</w:t>
                </w:r>
              </w:p>
              <w:p w14:paraId="28C6FC7F" w14:textId="77777777" w:rsidR="00900509" w:rsidRPr="00900509" w:rsidRDefault="00900509" w:rsidP="00F56E73">
                <w:pPr>
                  <w:jc w:val="left"/>
                </w:pPr>
              </w:p>
              <w:sdt>
                <w:sdtPr>
                  <w:id w:val="-131412085"/>
                  <w:placeholder>
                    <w:docPart w:val="DefaultPlaceholder_1081868574"/>
                  </w:placeholder>
                  <w:showingPlcHdr/>
                </w:sdtPr>
                <w:sdtEndPr/>
                <w:sdtContent>
                  <w:p w14:paraId="74D16B7E" w14:textId="77777777" w:rsidR="00900509" w:rsidRPr="006110D2" w:rsidRDefault="00900509" w:rsidP="00F56E73">
                    <w:pPr>
                      <w:jc w:val="left"/>
                    </w:pPr>
                    <w:r w:rsidRPr="0033154E">
                      <w:rPr>
                        <w:rStyle w:val="af1"/>
                      </w:rPr>
                      <w:t>Click here to enter text.</w:t>
                    </w:r>
                  </w:p>
                </w:sdtContent>
              </w:sdt>
            </w:tc>
          </w:tr>
          <w:tr w:rsidR="00900509" w:rsidRPr="006110D2" w14:paraId="2E2D3833" w14:textId="77777777" w:rsidTr="009001BE">
            <w:trPr>
              <w:cantSplit/>
            </w:trPr>
            <w:tc>
              <w:tcPr>
                <w:tcW w:w="9356" w:type="dxa"/>
                <w:gridSpan w:val="4"/>
              </w:tcPr>
              <w:p w14:paraId="571F608E" w14:textId="77777777" w:rsidR="00900509" w:rsidRPr="00900509" w:rsidRDefault="00900509" w:rsidP="00F56E73">
                <w:pPr>
                  <w:jc w:val="left"/>
                  <w:rPr>
                    <w:b/>
                    <w:bCs/>
                  </w:rPr>
                </w:pPr>
                <w:r w:rsidRPr="00900509">
                  <w:rPr>
                    <w:b/>
                    <w:bCs/>
                  </w:rPr>
                  <w:t>Additional information/questions</w:t>
                </w:r>
              </w:p>
              <w:p w14:paraId="69C80DF0" w14:textId="77777777" w:rsidR="00900509" w:rsidRDefault="00900509" w:rsidP="00F56E73">
                <w:pPr>
                  <w:jc w:val="left"/>
                </w:pPr>
              </w:p>
              <w:sdt>
                <w:sdtPr>
                  <w:id w:val="-1008975374"/>
                  <w:placeholder>
                    <w:docPart w:val="DefaultPlaceholder_1081868574"/>
                  </w:placeholder>
                  <w:showingPlcHdr/>
                </w:sdtPr>
                <w:sdtEndPr/>
                <w:sdtContent>
                  <w:p w14:paraId="3ACB8EAC" w14:textId="77777777" w:rsidR="00900509" w:rsidRPr="006110D2" w:rsidRDefault="00900509" w:rsidP="00F56E73">
                    <w:pPr>
                      <w:jc w:val="left"/>
                    </w:pPr>
                    <w:r w:rsidRPr="0033154E">
                      <w:rPr>
                        <w:rStyle w:val="af1"/>
                      </w:rPr>
                      <w:t>Click here to enter text.</w:t>
                    </w:r>
                  </w:p>
                </w:sdtContent>
              </w:sdt>
            </w:tc>
          </w:tr>
        </w:tbl>
        <w:p w14:paraId="17D1BC98" w14:textId="4DDACCAE" w:rsidR="00477C51" w:rsidRDefault="007324C1" w:rsidP="00900509"/>
      </w:sdtContent>
    </w:sdt>
    <w:sectPr w:rsidR="00477C51" w:rsidSect="004A154F">
      <w:headerReference w:type="default" r:id="rId23"/>
      <w:footerReference w:type="default" r:id="rId24"/>
      <w:headerReference w:type="first" r:id="rId25"/>
      <w:footerReference w:type="first" r:id="rId26"/>
      <w:pgSz w:w="11906" w:h="16838"/>
      <w:pgMar w:top="1985" w:right="1276" w:bottom="1276" w:left="1276" w:header="851" w:footer="567"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30" w:author="Lenovo" w:date="2021-02-25T14:49:00Z" w:initials="L">
    <w:p w14:paraId="255F6F11" w14:textId="36DF0E68" w:rsidR="00A249DB" w:rsidRDefault="00A249DB">
      <w:pPr>
        <w:pStyle w:val="af5"/>
        <w:rPr>
          <w:lang w:eastAsia="zh-CN"/>
        </w:rPr>
      </w:pPr>
      <w:r>
        <w:rPr>
          <w:rStyle w:val="af4"/>
        </w:rPr>
        <w:annotationRef/>
      </w:r>
      <w:r>
        <w:rPr>
          <w:rFonts w:ascii="Microsoft YaHei" w:eastAsia="Microsoft YaHei" w:hAnsi="Microsoft YaHei" w:cs="Microsoft YaHei"/>
          <w:lang w:eastAsia="zh-CN"/>
        </w:rPr>
        <w:t>According to the choice of the preferred type in P4, the word specification here may cause confusion.</w:t>
      </w:r>
    </w:p>
  </w:comment>
  <w:comment w:id="73" w:author="Lenovo" w:date="2021-02-25T15:00:00Z" w:initials="L">
    <w:p w14:paraId="353F14A3" w14:textId="2FF25963" w:rsidR="009001BE" w:rsidRPr="009001BE" w:rsidRDefault="009001BE">
      <w:pPr>
        <w:pStyle w:val="af5"/>
        <w:rPr>
          <w:rFonts w:eastAsia="SimSun"/>
          <w:lang w:eastAsia="zh-CN"/>
        </w:rPr>
      </w:pPr>
      <w:r>
        <w:rPr>
          <w:rStyle w:val="af4"/>
        </w:rPr>
        <w:annotationRef/>
      </w:r>
      <w:r>
        <w:rPr>
          <w:rFonts w:eastAsia="SimSun"/>
          <w:lang w:eastAsia="zh-CN"/>
        </w:rPr>
        <w:t>I</w:t>
      </w:r>
      <w:r>
        <w:rPr>
          <w:rFonts w:eastAsia="SimSun" w:hint="eastAsia"/>
          <w:lang w:eastAsia="zh-CN"/>
        </w:rPr>
        <w:t xml:space="preserve">n </w:t>
      </w:r>
      <w:r>
        <w:rPr>
          <w:rFonts w:eastAsia="SimSun"/>
          <w:lang w:eastAsia="zh-CN"/>
        </w:rPr>
        <w:t>this section, please fill out the parts that you think relates to the whole proposal</w:t>
      </w:r>
    </w:p>
  </w:comment>
  <w:comment w:id="100" w:author="Lenovo" w:date="2021-02-25T15:02:00Z" w:initials="L">
    <w:p w14:paraId="00460763" w14:textId="18EF19EB" w:rsidR="009001BE" w:rsidRPr="009001BE" w:rsidRDefault="009001BE">
      <w:pPr>
        <w:pStyle w:val="af5"/>
        <w:rPr>
          <w:rFonts w:eastAsia="SimSun"/>
          <w:lang w:eastAsia="zh-CN"/>
        </w:rPr>
      </w:pPr>
      <w:r>
        <w:rPr>
          <w:rStyle w:val="af4"/>
        </w:rPr>
        <w:annotationRef/>
      </w:r>
      <w:r>
        <w:rPr>
          <w:rFonts w:eastAsia="SimSun"/>
          <w:lang w:eastAsia="zh-CN"/>
        </w:rPr>
        <w:t>A</w:t>
      </w:r>
      <w:r>
        <w:rPr>
          <w:rFonts w:eastAsia="SimSun" w:hint="eastAsia"/>
          <w:lang w:eastAsia="zh-CN"/>
        </w:rPr>
        <w:t xml:space="preserve">t </w:t>
      </w:r>
      <w:r>
        <w:rPr>
          <w:rFonts w:eastAsia="SimSun"/>
          <w:lang w:eastAsia="zh-CN"/>
        </w:rPr>
        <w:t>present, XBRL International doesn’t establish the liaison with TC 295.</w:t>
      </w:r>
      <w:r w:rsidR="00972655">
        <w:rPr>
          <w:rFonts w:eastAsia="SimSun"/>
          <w:lang w:eastAsia="zh-CN"/>
        </w:rPr>
        <w:t xml:space="preserve"> Once the liaison is built, the organization could be documented. </w:t>
      </w:r>
    </w:p>
  </w:comment>
  <w:comment w:id="102" w:author="Lenovo" w:date="2021-02-25T15:06:00Z" w:initials="L">
    <w:p w14:paraId="27C21E92" w14:textId="08239FE9" w:rsidR="00972655" w:rsidRPr="00972655" w:rsidRDefault="00972655">
      <w:pPr>
        <w:pStyle w:val="af5"/>
        <w:rPr>
          <w:rFonts w:eastAsia="SimSun"/>
          <w:lang w:eastAsia="zh-CN"/>
        </w:rPr>
      </w:pPr>
      <w:r>
        <w:rPr>
          <w:rStyle w:val="af4"/>
        </w:rPr>
        <w:annotationRef/>
      </w:r>
      <w:r>
        <w:rPr>
          <w:rFonts w:eastAsia="SimSun" w:hint="eastAsia"/>
          <w:lang w:eastAsia="zh-CN"/>
        </w:rPr>
        <w:t xml:space="preserve">Do you have communications with ANSI or experts from USA on this proposal? </w:t>
      </w:r>
      <w:r>
        <w:rPr>
          <w:rFonts w:eastAsia="SimSun"/>
          <w:lang w:eastAsia="zh-CN"/>
        </w:rPr>
        <w:t xml:space="preserve">Does ANSI agree to be involved? </w:t>
      </w:r>
    </w:p>
  </w:comment>
  <w:comment w:id="104" w:author="Lenovo" w:date="2021-02-25T15:10:00Z" w:initials="L">
    <w:p w14:paraId="59BA60E5" w14:textId="689DFF15" w:rsidR="00972655" w:rsidRPr="00972655" w:rsidRDefault="00972655">
      <w:pPr>
        <w:pStyle w:val="af5"/>
        <w:rPr>
          <w:rFonts w:eastAsia="SimSun"/>
          <w:lang w:eastAsia="zh-CN"/>
        </w:rPr>
      </w:pPr>
      <w:r>
        <w:rPr>
          <w:rStyle w:val="af4"/>
        </w:rPr>
        <w:annotationRef/>
      </w:r>
      <w:r>
        <w:rPr>
          <w:rFonts w:eastAsia="SimSun" w:hint="eastAsia"/>
          <w:lang w:eastAsia="zh-CN"/>
        </w:rPr>
        <w:t>The proposer here shall be the official of JISC.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55F6F11" w15:done="0"/>
  <w15:commentEx w15:paraId="353F14A3" w15:done="0"/>
  <w15:commentEx w15:paraId="00460763" w15:done="0"/>
  <w15:commentEx w15:paraId="27C21E92" w15:done="0"/>
  <w15:commentEx w15:paraId="59BA60E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55F6F11" w16cid:durableId="23EA0379"/>
  <w16cid:commentId w16cid:paraId="353F14A3" w16cid:durableId="23EA0378"/>
  <w16cid:commentId w16cid:paraId="00460763" w16cid:durableId="23EA0377"/>
  <w16cid:commentId w16cid:paraId="27C21E92" w16cid:durableId="23EA0376"/>
  <w16cid:commentId w16cid:paraId="59BA60E5" w16cid:durableId="23EA037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0B3FB0" w14:textId="77777777" w:rsidR="007324C1" w:rsidRDefault="007324C1" w:rsidP="00C32E24">
      <w:r>
        <w:separator/>
      </w:r>
    </w:p>
  </w:endnote>
  <w:endnote w:type="continuationSeparator" w:id="0">
    <w:p w14:paraId="08243367" w14:textId="77777777" w:rsidR="007324C1" w:rsidRDefault="007324C1" w:rsidP="00C32E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ＭＳ 明朝">
    <w:altName w:val="MS Mincho"/>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Segoe UI">
    <w:panose1 w:val="020B0604020202020204"/>
    <w:charset w:val="00"/>
    <w:family w:val="swiss"/>
    <w:pitch w:val="variable"/>
    <w:sig w:usb0="E4002EFF" w:usb1="C000E47F" w:usb2="00000009" w:usb3="00000000" w:csb0="000001FF" w:csb1="00000000"/>
  </w:font>
  <w:font w:name="ＭＳ Ｐゴシック">
    <w:altName w:val="MS PGothic"/>
    <w:panose1 w:val="020B0600070205080204"/>
    <w:charset w:val="80"/>
    <w:family w:val="modern"/>
    <w:pitch w:val="variable"/>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Microsoft YaHei">
    <w:altName w:val="微软雅黑"/>
    <w:panose1 w:val="020B0503020204020204"/>
    <w:charset w:val="86"/>
    <w:family w:val="swiss"/>
    <w:pitch w:val="variable"/>
    <w:sig w:usb0="80000287" w:usb1="2ACF3C50" w:usb2="00000016" w:usb3="00000000" w:csb0="0004001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06752616"/>
      <w:docPartObj>
        <w:docPartGallery w:val="Page Numbers (Bottom of Page)"/>
        <w:docPartUnique/>
      </w:docPartObj>
    </w:sdtPr>
    <w:sdtEndPr/>
    <w:sdtContent>
      <w:p w14:paraId="3A299F31" w14:textId="0C739780" w:rsidR="00E105CE" w:rsidRPr="00E105CE" w:rsidRDefault="00D238E3" w:rsidP="004A154F">
        <w:pPr>
          <w:pStyle w:val="a9"/>
        </w:pPr>
        <w:r>
          <w:t>V01/</w:t>
        </w:r>
        <w:r w:rsidR="000F0811">
          <w:t>2020</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6EA7AC" w14:textId="7C9AEBC8" w:rsidR="00936BB2" w:rsidRPr="004A154F" w:rsidRDefault="00D238E3" w:rsidP="004A154F">
    <w:pPr>
      <w:pStyle w:val="a9"/>
    </w:pPr>
    <w:r>
      <w:t>V01/</w:t>
    </w:r>
    <w:r w:rsidR="00CB4AA5">
      <w:t>2</w:t>
    </w:r>
    <w:r w:rsidR="000F0811">
      <w:t>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0D9828" w14:textId="77777777" w:rsidR="007324C1" w:rsidRDefault="007324C1" w:rsidP="00C32E24">
      <w:r>
        <w:separator/>
      </w:r>
    </w:p>
  </w:footnote>
  <w:footnote w:type="continuationSeparator" w:id="0">
    <w:p w14:paraId="6427F4E3" w14:textId="77777777" w:rsidR="007324C1" w:rsidRDefault="007324C1" w:rsidP="00C32E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A8128D" w14:textId="77777777" w:rsidR="00BF23DE" w:rsidRDefault="00BF23DE" w:rsidP="001577A7">
    <w:pPr>
      <w:pStyle w:val="a7"/>
    </w:pPr>
    <w:r w:rsidRPr="00203D4D">
      <w:rPr>
        <w:noProof/>
        <w:lang w:val="en-US" w:eastAsia="zh-CN"/>
      </w:rPr>
      <mc:AlternateContent>
        <mc:Choice Requires="wps">
          <w:drawing>
            <wp:inline distT="0" distB="0" distL="0" distR="0" wp14:anchorId="70714F5C" wp14:editId="45FE74AF">
              <wp:extent cx="2491740" cy="533400"/>
              <wp:effectExtent l="0" t="0" r="3810" b="0"/>
              <wp:docPr id="2" name="Text Box 2"/>
              <wp:cNvGraphicFramePr/>
              <a:graphic xmlns:a="http://schemas.openxmlformats.org/drawingml/2006/main">
                <a:graphicData uri="http://schemas.microsoft.com/office/word/2010/wordprocessingShape">
                  <wps:wsp>
                    <wps:cNvSpPr txBox="1"/>
                    <wps:spPr>
                      <a:xfrm>
                        <a:off x="0" y="0"/>
                        <a:ext cx="2491740" cy="5334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E0FDF1F" w14:textId="77634B75" w:rsidR="00BF23DE" w:rsidRDefault="00F56E73" w:rsidP="001733E5">
                          <w:pPr>
                            <w:jc w:val="left"/>
                          </w:pPr>
                          <w:r w:rsidRPr="00F56E73">
                            <w:rPr>
                              <w:b/>
                              <w:bCs/>
                            </w:rPr>
                            <w:t>Form 4:</w:t>
                          </w:r>
                          <w:r w:rsidR="00156772">
                            <w:t xml:space="preserve"> New </w:t>
                          </w:r>
                          <w:r w:rsidR="0034326E">
                            <w:t>w</w:t>
                          </w:r>
                          <w:r w:rsidR="00156772">
                            <w:t>ork item p</w:t>
                          </w:r>
                          <w:r>
                            <w:t>roposal</w:t>
                          </w:r>
                          <w:r w:rsidR="002E6A10">
                            <w:t xml:space="preserve"> (NP)</w:t>
                          </w:r>
                        </w:p>
                        <w:p w14:paraId="51EF9069" w14:textId="77777777" w:rsidR="00BF23DE" w:rsidRPr="00C93D94" w:rsidRDefault="00BF23DE" w:rsidP="001733E5">
                          <w:pPr>
                            <w:jc w:val="left"/>
                          </w:pPr>
                          <w:r>
                            <w:t xml:space="preserve">Page </w:t>
                          </w:r>
                          <w:r>
                            <w:fldChar w:fldCharType="begin"/>
                          </w:r>
                          <w:r>
                            <w:instrText xml:space="preserve"> PAGE   \* MERGEFORMAT </w:instrText>
                          </w:r>
                          <w:r>
                            <w:fldChar w:fldCharType="separate"/>
                          </w:r>
                          <w:r w:rsidR="00E33EBE">
                            <w:rPr>
                              <w:noProof/>
                            </w:rPr>
                            <w:t>4</w:t>
                          </w:r>
                          <w:r>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type w14:anchorId="70714F5C" id="_x0000_t202" coordsize="21600,21600" o:spt="202" path="m,l,21600r21600,l21600,xe">
              <v:stroke joinstyle="miter"/>
              <v:path gradientshapeok="t" o:connecttype="rect"/>
            </v:shapetype>
            <v:shape id="Text Box 2" o:spid="_x0000_s1026" type="#_x0000_t202" style="width:196.2pt;height: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" fillcolor="white [3201]" stroked="f" strokeweight=".5pt">
              <v:textbox inset="0,0,0,0">
                <w:txbxContent>
                  <w:p w14:paraId="4E0FDF1F" w14:textId="77634B75" w:rsidR="00BF23DE" w:rsidRDefault="00F56E73" w:rsidP="001733E5">
                    <w:pPr>
                      <w:jc w:val="left"/>
                    </w:pPr>
                    <w:r w:rsidRPr="00F56E73">
                      <w:rPr>
                        <w:b/>
                        <w:bCs/>
                      </w:rPr>
                      <w:t>Form 4:</w:t>
                    </w:r>
                    <w:r w:rsidR="00156772">
                      <w:t xml:space="preserve"> New </w:t>
                    </w:r>
                    <w:r w:rsidR="0034326E">
                      <w:t>w</w:t>
                    </w:r>
                    <w:r w:rsidR="00156772">
                      <w:t>ork item p</w:t>
                    </w:r>
                    <w:r>
                      <w:t>roposal</w:t>
                    </w:r>
                    <w:r w:rsidR="002E6A10">
                      <w:t xml:space="preserve"> (NP)</w:t>
                    </w:r>
                  </w:p>
                  <w:p w14:paraId="51EF9069" w14:textId="77777777" w:rsidR="00BF23DE" w:rsidRPr="00C93D94" w:rsidRDefault="00BF23DE" w:rsidP="001733E5">
                    <w:pPr>
                      <w:jc w:val="left"/>
                    </w:pPr>
                    <w:r>
                      <w:t xml:space="preserve">Page </w:t>
                    </w:r>
                    <w:r>
                      <w:fldChar w:fldCharType="begin"/>
                    </w:r>
                    <w:r>
                      <w:instrText xml:space="preserve"> PAGE   \* MERGEFORMAT </w:instrText>
                    </w:r>
                    <w:r>
                      <w:fldChar w:fldCharType="separate"/>
                    </w:r>
                    <w:r w:rsidR="00E33EBE">
                      <w:rPr>
                        <w:noProof/>
                      </w:rPr>
                      <w:t>4</w:t>
                    </w:r>
                    <w:r>
                      <w:rPr>
                        <w:noProof/>
                      </w:rPr>
                      <w:fldChar w:fldCharType="end"/>
                    </w:r>
                  </w:p>
                </w:txbxContent>
              </v:textbox>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8AAF03" w14:textId="49271E90" w:rsidR="00203D4D" w:rsidRDefault="009C16D0">
    <w:pPr>
      <w:pStyle w:val="a7"/>
    </w:pPr>
    <w:r>
      <w:rPr>
        <w:noProof/>
        <w:lang w:val="en-US" w:eastAsia="zh-CN"/>
      </w:rPr>
      <w:drawing>
        <wp:anchor distT="0" distB="0" distL="114300" distR="114300" simplePos="0" relativeHeight="251656704" behindDoc="0" locked="0" layoutInCell="1" allowOverlap="1" wp14:anchorId="2C0D4E7E" wp14:editId="2AFD0EA2">
          <wp:simplePos x="0" y="0"/>
          <wp:positionH relativeFrom="page">
            <wp:posOffset>791308</wp:posOffset>
          </wp:positionH>
          <wp:positionV relativeFrom="page">
            <wp:posOffset>539262</wp:posOffset>
          </wp:positionV>
          <wp:extent cx="3250800" cy="709200"/>
          <wp:effectExtent l="0" t="0" r="6985" b="0"/>
          <wp:wrapTopAndBottom/>
          <wp:docPr id="3" name="Graphiqu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Text ISO NoAddress Vector.svg"/>
                  <pic:cNvPicPr/>
                </pic:nvPicPr>
                <pic:blipFill rotWithShape="1">
                  <a:blip r:embed="rId1" cstate="print">
                    <a:extLst>
                      <a:ext uri="{28A0092B-C50C-407E-A947-70E740481C1C}">
                        <a14:useLocalDpi xmlns:a14="http://schemas.microsoft.com/office/drawing/2010/main" val="0"/>
                      </a:ext>
                      <a:ext uri="{96DAC541-7B7A-43D3-8B79-37D633B846F1}">
                        <asvg:svgBlip xmlns:asvg="http://schemas.microsoft.com/office/drawing/2016/SVG/main" r:embed="rId2"/>
                      </a:ext>
                    </a:extLst>
                  </a:blip>
                  <a:srcRect t="1" b="-47036"/>
                  <a:stretch/>
                </pic:blipFill>
                <pic:spPr bwMode="auto">
                  <a:xfrm>
                    <a:off x="0" y="0"/>
                    <a:ext cx="3250800" cy="7092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CBA805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0C60A7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EF6DED8"/>
    <w:lvl w:ilvl="0">
      <w:start w:val="1"/>
      <w:numFmt w:val="lowerRoman"/>
      <w:lvlText w:val="%1."/>
      <w:lvlJc w:val="left"/>
      <w:pPr>
        <w:ind w:left="926" w:hanging="360"/>
      </w:pPr>
      <w:rPr>
        <w:rFonts w:hint="default"/>
      </w:rPr>
    </w:lvl>
  </w:abstractNum>
  <w:abstractNum w:abstractNumId="3" w15:restartNumberingAfterBreak="0">
    <w:nsid w:val="FFFFFF7F"/>
    <w:multiLevelType w:val="singleLevel"/>
    <w:tmpl w:val="100C0019"/>
    <w:lvl w:ilvl="0">
      <w:start w:val="1"/>
      <w:numFmt w:val="lowerLetter"/>
      <w:lvlText w:val="%1."/>
      <w:lvlJc w:val="left"/>
      <w:pPr>
        <w:ind w:left="643" w:hanging="360"/>
      </w:pPr>
    </w:lvl>
  </w:abstractNum>
  <w:abstractNum w:abstractNumId="4" w15:restartNumberingAfterBreak="0">
    <w:nsid w:val="FFFFFF80"/>
    <w:multiLevelType w:val="singleLevel"/>
    <w:tmpl w:val="B62E8E8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B644238"/>
    <w:lvl w:ilvl="0">
      <w:start w:val="1"/>
      <w:numFmt w:val="bullet"/>
      <w:pStyle w:val="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0EE6356"/>
    <w:lvl w:ilvl="0">
      <w:start w:val="1"/>
      <w:numFmt w:val="bullet"/>
      <w:pStyle w:val="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96442F8"/>
    <w:lvl w:ilvl="0">
      <w:start w:val="1"/>
      <w:numFmt w:val="bullet"/>
      <w:pStyle w:val="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00C000F"/>
    <w:lvl w:ilvl="0">
      <w:start w:val="1"/>
      <w:numFmt w:val="decimal"/>
      <w:lvlText w:val="%1."/>
      <w:lvlJc w:val="left"/>
      <w:pPr>
        <w:ind w:left="360" w:hanging="360"/>
      </w:pPr>
    </w:lvl>
  </w:abstractNum>
  <w:abstractNum w:abstractNumId="9" w15:restartNumberingAfterBreak="0">
    <w:nsid w:val="FFFFFF89"/>
    <w:multiLevelType w:val="singleLevel"/>
    <w:tmpl w:val="920EAAB2"/>
    <w:lvl w:ilvl="0">
      <w:start w:val="1"/>
      <w:numFmt w:val="bullet"/>
      <w:pStyle w:val="a"/>
      <w:lvlText w:val=""/>
      <w:lvlJc w:val="left"/>
      <w:pPr>
        <w:tabs>
          <w:tab w:val="num" w:pos="360"/>
        </w:tabs>
        <w:ind w:left="360" w:hanging="360"/>
      </w:pPr>
      <w:rPr>
        <w:rFonts w:ascii="Symbol" w:hAnsi="Symbol" w:hint="default"/>
      </w:rPr>
    </w:lvl>
  </w:abstractNum>
  <w:abstractNum w:abstractNumId="10" w15:restartNumberingAfterBreak="0">
    <w:nsid w:val="09652712"/>
    <w:multiLevelType w:val="hybridMultilevel"/>
    <w:tmpl w:val="0C440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A9F289E"/>
    <w:multiLevelType w:val="multilevel"/>
    <w:tmpl w:val="41E200C8"/>
    <w:styleLink w:val="HeadingItem2level"/>
    <w:lvl w:ilvl="0">
      <w:start w:val="1"/>
      <w:numFmt w:val="decimal"/>
      <w:pStyle w:val="Heading1Item"/>
      <w:lvlText w:val="ITEM %1"/>
      <w:lvlJc w:val="left"/>
      <w:pPr>
        <w:ind w:left="1247" w:hanging="1247"/>
      </w:pPr>
      <w:rPr>
        <w:rFonts w:hint="default"/>
      </w:rPr>
    </w:lvl>
    <w:lvl w:ilvl="1">
      <w:start w:val="1"/>
      <w:numFmt w:val="decimal"/>
      <w:pStyle w:val="Heading2Item"/>
      <w:lvlText w:val="ITEM %1.%2"/>
      <w:lvlJc w:val="left"/>
      <w:pPr>
        <w:ind w:left="1247" w:hanging="124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10024CD1"/>
    <w:multiLevelType w:val="multilevel"/>
    <w:tmpl w:val="F3C42F8C"/>
    <w:lvl w:ilvl="0">
      <w:start w:val="1"/>
      <w:numFmt w:val="lowerLetter"/>
      <w:lvlText w:val="%1."/>
      <w:lvlJc w:val="left"/>
      <w:pPr>
        <w:ind w:left="70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169C09E5"/>
    <w:multiLevelType w:val="hybridMultilevel"/>
    <w:tmpl w:val="3EA21F7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2DC05716"/>
    <w:multiLevelType w:val="hybridMultilevel"/>
    <w:tmpl w:val="9F6C80BA"/>
    <w:lvl w:ilvl="0" w:tplc="7284CE3E">
      <w:start w:val="1"/>
      <w:numFmt w:val="decimal"/>
      <w:lvlText w:val="%1."/>
      <w:lvlJc w:val="left"/>
      <w:pPr>
        <w:ind w:left="360" w:hanging="360"/>
      </w:pPr>
    </w:lvl>
    <w:lvl w:ilvl="1" w:tplc="100C0019" w:tentative="1">
      <w:start w:val="1"/>
      <w:numFmt w:val="lowerLetter"/>
      <w:lvlText w:val="%2."/>
      <w:lvlJc w:val="left"/>
      <w:pPr>
        <w:ind w:left="1440" w:hanging="360"/>
      </w:pPr>
    </w:lvl>
    <w:lvl w:ilvl="2" w:tplc="100C001B">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5" w15:restartNumberingAfterBreak="0">
    <w:nsid w:val="387D4433"/>
    <w:multiLevelType w:val="multilevel"/>
    <w:tmpl w:val="30D6121A"/>
    <w:lvl w:ilvl="0">
      <w:start w:val="1"/>
      <w:numFmt w:val="bullet"/>
      <w:lvlText w:val="—"/>
      <w:lvlJc w:val="left"/>
      <w:pPr>
        <w:ind w:left="400" w:hanging="400"/>
      </w:pPr>
      <w:rPr>
        <w:rFonts w:ascii="Cambria" w:hAnsi="Cambria"/>
      </w:rPr>
    </w:lvl>
    <w:lvl w:ilvl="1">
      <w:start w:val="1"/>
      <w:numFmt w:val="bullet"/>
      <w:lvlText w:val="—"/>
      <w:lvlJc w:val="left"/>
      <w:pPr>
        <w:ind w:left="800" w:hanging="400"/>
      </w:pPr>
      <w:rPr>
        <w:rFonts w:ascii="Cambria" w:hAnsi="Cambria"/>
      </w:rPr>
    </w:lvl>
    <w:lvl w:ilvl="2">
      <w:start w:val="1"/>
      <w:numFmt w:val="bullet"/>
      <w:lvlText w:val="—"/>
      <w:lvlJc w:val="left"/>
      <w:pPr>
        <w:ind w:left="1200" w:hanging="400"/>
      </w:pPr>
      <w:rPr>
        <w:rFonts w:ascii="Cambria" w:hAnsi="Cambria"/>
      </w:rPr>
    </w:lvl>
    <w:lvl w:ilvl="3">
      <w:start w:val="1"/>
      <w:numFmt w:val="bullet"/>
      <w:lvlText w:val="—"/>
      <w:lvlJc w:val="left"/>
      <w:pPr>
        <w:ind w:left="1600" w:hanging="400"/>
      </w:pPr>
      <w:rPr>
        <w:rFonts w:ascii="Cambria" w:hAnsi="Cambria"/>
      </w:rPr>
    </w:lvl>
    <w:lvl w:ilvl="4">
      <w:start w:val="1"/>
      <w:numFmt w:val="bullet"/>
      <w:lvlText w:val=" "/>
      <w:lvlJc w:val="left"/>
      <w:pPr>
        <w:ind w:left="0" w:firstLine="0"/>
      </w:pPr>
    </w:lvl>
    <w:lvl w:ilvl="5">
      <w:start w:val="1"/>
      <w:numFmt w:val="bullet"/>
      <w:lvlText w:val=" "/>
      <w:lvlJc w:val="left"/>
      <w:pPr>
        <w:ind w:left="0" w:firstLine="0"/>
      </w:pPr>
    </w:lvl>
    <w:lvl w:ilvl="6">
      <w:start w:val="1"/>
      <w:numFmt w:val="decimal"/>
      <w:lvlText w:val="(%7)"/>
      <w:lvlJc w:val="left"/>
      <w:pPr>
        <w:ind w:left="2976" w:hanging="425"/>
      </w:pPr>
    </w:lvl>
    <w:lvl w:ilvl="7">
      <w:start w:val="1"/>
      <w:numFmt w:val="lowerLetter"/>
      <w:lvlText w:val="(%8)"/>
      <w:lvlJc w:val="left"/>
      <w:pPr>
        <w:ind w:left="3402" w:hanging="426"/>
      </w:pPr>
    </w:lvl>
    <w:lvl w:ilvl="8">
      <w:start w:val="1"/>
      <w:numFmt w:val="lowerRoman"/>
      <w:lvlText w:val="(%9)"/>
      <w:lvlJc w:val="left"/>
      <w:pPr>
        <w:ind w:left="3827" w:hanging="425"/>
      </w:pPr>
    </w:lvl>
  </w:abstractNum>
  <w:abstractNum w:abstractNumId="16" w15:restartNumberingAfterBreak="0">
    <w:nsid w:val="3958295F"/>
    <w:multiLevelType w:val="multilevel"/>
    <w:tmpl w:val="32CAB9AA"/>
    <w:styleLink w:val="ListRegistration1113level"/>
    <w:lvl w:ilvl="0">
      <w:start w:val="1"/>
      <w:numFmt w:val="decimal"/>
      <w:pStyle w:val="ListRegistration1"/>
      <w:lvlText w:val="%1."/>
      <w:lvlJc w:val="left"/>
      <w:pPr>
        <w:ind w:left="851" w:hanging="851"/>
      </w:pPr>
      <w:rPr>
        <w:rFonts w:hint="default"/>
      </w:rPr>
    </w:lvl>
    <w:lvl w:ilvl="1">
      <w:start w:val="1"/>
      <w:numFmt w:val="decimal"/>
      <w:pStyle w:val="ListRegistration11"/>
      <w:lvlText w:val="%1.%2."/>
      <w:lvlJc w:val="left"/>
      <w:pPr>
        <w:ind w:left="851" w:hanging="851"/>
      </w:pPr>
      <w:rPr>
        <w:rFonts w:hint="default"/>
      </w:rPr>
    </w:lvl>
    <w:lvl w:ilvl="2">
      <w:start w:val="1"/>
      <w:numFmt w:val="decimal"/>
      <w:pStyle w:val="ListRegistration111"/>
      <w:lvlText w:val="%1.%2.%3."/>
      <w:lvlJc w:val="left"/>
      <w:pPr>
        <w:ind w:left="851" w:hanging="851"/>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7" w15:restartNumberingAfterBreak="0">
    <w:nsid w:val="3A2D0A63"/>
    <w:multiLevelType w:val="hybridMultilevel"/>
    <w:tmpl w:val="552A9E4E"/>
    <w:lvl w:ilvl="0" w:tplc="8D00A698">
      <w:start w:val="1"/>
      <w:numFmt w:val="decimal"/>
      <w:lvlText w:val="Item %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8" w15:restartNumberingAfterBreak="0">
    <w:nsid w:val="41A651AE"/>
    <w:multiLevelType w:val="multilevel"/>
    <w:tmpl w:val="395012F2"/>
    <w:styleLink w:val="ListNumber11114level"/>
    <w:lvl w:ilvl="0">
      <w:start w:val="1"/>
      <w:numFmt w:val="decimal"/>
      <w:pStyle w:val="ListNumber1"/>
      <w:lvlText w:val="%1."/>
      <w:lvlJc w:val="left"/>
      <w:pPr>
        <w:ind w:left="340" w:hanging="340"/>
      </w:pPr>
      <w:rPr>
        <w:rFonts w:hint="default"/>
      </w:rPr>
    </w:lvl>
    <w:lvl w:ilvl="1">
      <w:start w:val="1"/>
      <w:numFmt w:val="decimal"/>
      <w:pStyle w:val="ListNumber11"/>
      <w:lvlText w:val="%1.%2."/>
      <w:lvlJc w:val="left"/>
      <w:pPr>
        <w:ind w:left="992" w:hanging="652"/>
      </w:pPr>
      <w:rPr>
        <w:rFonts w:hint="default"/>
      </w:rPr>
    </w:lvl>
    <w:lvl w:ilvl="2">
      <w:start w:val="1"/>
      <w:numFmt w:val="decimal"/>
      <w:pStyle w:val="ListNumber111"/>
      <w:lvlText w:val="%1.%2.%3."/>
      <w:lvlJc w:val="left"/>
      <w:pPr>
        <w:ind w:left="1871" w:hanging="879"/>
      </w:pPr>
      <w:rPr>
        <w:rFonts w:hint="default"/>
      </w:rPr>
    </w:lvl>
    <w:lvl w:ilvl="3">
      <w:start w:val="1"/>
      <w:numFmt w:val="decimal"/>
      <w:pStyle w:val="ListNumber1111"/>
      <w:lvlText w:val="%1.%2.%3.%4."/>
      <w:lvlJc w:val="left"/>
      <w:pPr>
        <w:ind w:left="2920" w:hanging="1049"/>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4C784CB2"/>
    <w:multiLevelType w:val="multilevel"/>
    <w:tmpl w:val="8DBAA216"/>
    <w:styleLink w:val="HeadingNumber3level"/>
    <w:lvl w:ilvl="0">
      <w:start w:val="1"/>
      <w:numFmt w:val="decimal"/>
      <w:pStyle w:val="Heading1Number"/>
      <w:lvlText w:val="%1"/>
      <w:lvlJc w:val="left"/>
      <w:pPr>
        <w:ind w:left="454" w:hanging="454"/>
      </w:pPr>
      <w:rPr>
        <w:rFonts w:hint="default"/>
      </w:rPr>
    </w:lvl>
    <w:lvl w:ilvl="1">
      <w:start w:val="1"/>
      <w:numFmt w:val="decimal"/>
      <w:pStyle w:val="Heading2Number"/>
      <w:lvlText w:val="%1.%2"/>
      <w:lvlJc w:val="left"/>
      <w:pPr>
        <w:ind w:left="680" w:hanging="680"/>
      </w:pPr>
      <w:rPr>
        <w:rFonts w:hint="default"/>
      </w:rPr>
    </w:lvl>
    <w:lvl w:ilvl="2">
      <w:start w:val="1"/>
      <w:numFmt w:val="decimal"/>
      <w:pStyle w:val="Heading3Number"/>
      <w:lvlText w:val="%1.%2.%3"/>
      <w:lvlJc w:val="left"/>
      <w:pPr>
        <w:ind w:left="851" w:hanging="851"/>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4E5C5F2E"/>
    <w:multiLevelType w:val="hybridMultilevel"/>
    <w:tmpl w:val="8EBA0DD2"/>
    <w:lvl w:ilvl="0" w:tplc="9DB8121E">
      <w:start w:val="1"/>
      <w:numFmt w:val="bullet"/>
      <w:pStyle w:val="ListDash"/>
      <w:lvlText w:val="–"/>
      <w:lvlJc w:val="left"/>
      <w:pPr>
        <w:ind w:left="720" w:hanging="360"/>
      </w:pPr>
      <w:rPr>
        <w:rFonts w:ascii="Cambria" w:hAnsi="Cambria"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15:restartNumberingAfterBreak="0">
    <w:nsid w:val="509D4CB4"/>
    <w:multiLevelType w:val="singleLevel"/>
    <w:tmpl w:val="100C0019"/>
    <w:lvl w:ilvl="0">
      <w:start w:val="1"/>
      <w:numFmt w:val="lowerLetter"/>
      <w:lvlText w:val="%1."/>
      <w:lvlJc w:val="left"/>
      <w:pPr>
        <w:ind w:left="643" w:hanging="360"/>
      </w:pPr>
    </w:lvl>
  </w:abstractNum>
  <w:abstractNum w:abstractNumId="22" w15:restartNumberingAfterBreak="0">
    <w:nsid w:val="59747EFD"/>
    <w:multiLevelType w:val="multilevel"/>
    <w:tmpl w:val="41BA0E60"/>
    <w:styleLink w:val="ListNumber3level"/>
    <w:lvl w:ilvl="0">
      <w:start w:val="1"/>
      <w:numFmt w:val="decimal"/>
      <w:pStyle w:val="a0"/>
      <w:lvlText w:val="%1."/>
      <w:lvlJc w:val="left"/>
      <w:pPr>
        <w:ind w:left="340" w:hanging="340"/>
      </w:pPr>
      <w:rPr>
        <w:rFonts w:hint="default"/>
      </w:rPr>
    </w:lvl>
    <w:lvl w:ilvl="1">
      <w:start w:val="1"/>
      <w:numFmt w:val="lowerLetter"/>
      <w:pStyle w:val="20"/>
      <w:lvlText w:val="%2)"/>
      <w:lvlJc w:val="left"/>
      <w:pPr>
        <w:ind w:left="680" w:hanging="340"/>
      </w:pPr>
      <w:rPr>
        <w:rFonts w:hint="default"/>
      </w:rPr>
    </w:lvl>
    <w:lvl w:ilvl="2">
      <w:start w:val="1"/>
      <w:numFmt w:val="lowerRoman"/>
      <w:pStyle w:val="30"/>
      <w:lvlText w:val="%3."/>
      <w:lvlJc w:val="left"/>
      <w:pPr>
        <w:ind w:left="1021" w:hanging="341"/>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15:restartNumberingAfterBreak="0">
    <w:nsid w:val="7A7C40C8"/>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3"/>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21"/>
  </w:num>
  <w:num w:numId="13">
    <w:abstractNumId w:val="14"/>
  </w:num>
  <w:num w:numId="14">
    <w:abstractNumId w:val="12"/>
  </w:num>
  <w:num w:numId="15">
    <w:abstractNumId w:val="22"/>
  </w:num>
  <w:num w:numId="1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3"/>
  </w:num>
  <w:num w:numId="19">
    <w:abstractNumId w:val="19"/>
  </w:num>
  <w:num w:numId="20">
    <w:abstractNumId w:val="17"/>
  </w:num>
  <w:num w:numId="21">
    <w:abstractNumId w:val="11"/>
  </w:num>
  <w:num w:numId="2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8"/>
  </w:num>
  <w:num w:numId="2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0"/>
  </w:num>
  <w:num w:numId="27">
    <w:abstractNumId w:val="16"/>
  </w:num>
  <w:num w:numId="28">
    <w:abstractNumId w:val="16"/>
  </w:num>
  <w:num w:numId="29">
    <w:abstractNumId w:val="16"/>
  </w:num>
  <w:num w:numId="30">
    <w:abstractNumId w:val="16"/>
  </w:num>
  <w:num w:numId="31">
    <w:abstractNumId w:val="10"/>
  </w:num>
  <w:num w:numId="32">
    <w:abstractNumId w:val="15"/>
  </w:num>
  <w:num w:numId="3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Lenovo">
    <w15:presenceInfo w15:providerId="None" w15:userId="Lenovo"/>
  </w15:person>
  <w15:person w15:author="Nobu">
    <w15:presenceInfo w15:providerId="None" w15:userId="Nobu"/>
  </w15:person>
  <w15:person w15:author="三分一 信之">
    <w15:presenceInfo w15:providerId="Windows Live" w15:userId="f5fd920d7c18091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proofState w:spelling="clean" w:grammar="clean"/>
  <w:attachedTemplate r:id="rId1"/>
  <w:trackRevisions/>
  <w:defaultTabStop w:val="851"/>
  <w:hyphenationZone w:val="425"/>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517"/>
    <w:rsid w:val="0000232A"/>
    <w:rsid w:val="0000661F"/>
    <w:rsid w:val="00022A2C"/>
    <w:rsid w:val="000259EC"/>
    <w:rsid w:val="00030517"/>
    <w:rsid w:val="00067614"/>
    <w:rsid w:val="0008060C"/>
    <w:rsid w:val="00092146"/>
    <w:rsid w:val="00092A45"/>
    <w:rsid w:val="00092B63"/>
    <w:rsid w:val="000A11F4"/>
    <w:rsid w:val="000A671D"/>
    <w:rsid w:val="000A74FC"/>
    <w:rsid w:val="000B2BE8"/>
    <w:rsid w:val="000B6C85"/>
    <w:rsid w:val="000C421F"/>
    <w:rsid w:val="000D147B"/>
    <w:rsid w:val="000F0811"/>
    <w:rsid w:val="001304FC"/>
    <w:rsid w:val="00132101"/>
    <w:rsid w:val="00151B3C"/>
    <w:rsid w:val="00151E4B"/>
    <w:rsid w:val="00156772"/>
    <w:rsid w:val="001577A7"/>
    <w:rsid w:val="00157FE6"/>
    <w:rsid w:val="001733E5"/>
    <w:rsid w:val="00182A43"/>
    <w:rsid w:val="001867D8"/>
    <w:rsid w:val="00187143"/>
    <w:rsid w:val="001906D7"/>
    <w:rsid w:val="001A3AB1"/>
    <w:rsid w:val="001B3B5E"/>
    <w:rsid w:val="001C160B"/>
    <w:rsid w:val="001C669B"/>
    <w:rsid w:val="001D51B9"/>
    <w:rsid w:val="001D7548"/>
    <w:rsid w:val="001E186A"/>
    <w:rsid w:val="001E4522"/>
    <w:rsid w:val="001F25E5"/>
    <w:rsid w:val="00203D4D"/>
    <w:rsid w:val="00214360"/>
    <w:rsid w:val="00222023"/>
    <w:rsid w:val="00222533"/>
    <w:rsid w:val="00237BC4"/>
    <w:rsid w:val="00253C57"/>
    <w:rsid w:val="002616EE"/>
    <w:rsid w:val="00270520"/>
    <w:rsid w:val="002774B5"/>
    <w:rsid w:val="00280868"/>
    <w:rsid w:val="00280C82"/>
    <w:rsid w:val="00287CFD"/>
    <w:rsid w:val="00291D0C"/>
    <w:rsid w:val="002966A9"/>
    <w:rsid w:val="002968F3"/>
    <w:rsid w:val="002B6089"/>
    <w:rsid w:val="002C6381"/>
    <w:rsid w:val="002D224F"/>
    <w:rsid w:val="002E233F"/>
    <w:rsid w:val="002E6A10"/>
    <w:rsid w:val="002E7F4C"/>
    <w:rsid w:val="00304D1B"/>
    <w:rsid w:val="00313C7A"/>
    <w:rsid w:val="0034326E"/>
    <w:rsid w:val="00344C41"/>
    <w:rsid w:val="00362369"/>
    <w:rsid w:val="0036356A"/>
    <w:rsid w:val="00377520"/>
    <w:rsid w:val="00377925"/>
    <w:rsid w:val="003840B7"/>
    <w:rsid w:val="00387209"/>
    <w:rsid w:val="00387B8B"/>
    <w:rsid w:val="003B2923"/>
    <w:rsid w:val="003B5CE0"/>
    <w:rsid w:val="00405829"/>
    <w:rsid w:val="00406D1F"/>
    <w:rsid w:val="00416A27"/>
    <w:rsid w:val="00430DB0"/>
    <w:rsid w:val="00431EEA"/>
    <w:rsid w:val="00447E34"/>
    <w:rsid w:val="004730C5"/>
    <w:rsid w:val="004749AD"/>
    <w:rsid w:val="00477C51"/>
    <w:rsid w:val="004965C9"/>
    <w:rsid w:val="004A154F"/>
    <w:rsid w:val="004A6CA0"/>
    <w:rsid w:val="004B280B"/>
    <w:rsid w:val="004D537E"/>
    <w:rsid w:val="004F2298"/>
    <w:rsid w:val="004F4769"/>
    <w:rsid w:val="005045FB"/>
    <w:rsid w:val="00513446"/>
    <w:rsid w:val="0051629B"/>
    <w:rsid w:val="005340BF"/>
    <w:rsid w:val="005351DF"/>
    <w:rsid w:val="00545C8A"/>
    <w:rsid w:val="0055193F"/>
    <w:rsid w:val="00563E94"/>
    <w:rsid w:val="005641FA"/>
    <w:rsid w:val="0058064A"/>
    <w:rsid w:val="005829F9"/>
    <w:rsid w:val="00591C6C"/>
    <w:rsid w:val="005923FF"/>
    <w:rsid w:val="00592D8C"/>
    <w:rsid w:val="00594A5D"/>
    <w:rsid w:val="00595ECF"/>
    <w:rsid w:val="005B01DB"/>
    <w:rsid w:val="005C24CD"/>
    <w:rsid w:val="005D750B"/>
    <w:rsid w:val="005E7A1C"/>
    <w:rsid w:val="005F118A"/>
    <w:rsid w:val="005F6DA4"/>
    <w:rsid w:val="006023BD"/>
    <w:rsid w:val="0060423B"/>
    <w:rsid w:val="006110D2"/>
    <w:rsid w:val="00622E3F"/>
    <w:rsid w:val="0063036F"/>
    <w:rsid w:val="0063482D"/>
    <w:rsid w:val="00650EBF"/>
    <w:rsid w:val="00651D8E"/>
    <w:rsid w:val="0066098A"/>
    <w:rsid w:val="00665295"/>
    <w:rsid w:val="00670C64"/>
    <w:rsid w:val="006914E8"/>
    <w:rsid w:val="00691B28"/>
    <w:rsid w:val="0069674C"/>
    <w:rsid w:val="006A17E9"/>
    <w:rsid w:val="006A4726"/>
    <w:rsid w:val="006B1FDA"/>
    <w:rsid w:val="006B60A2"/>
    <w:rsid w:val="006F1FF9"/>
    <w:rsid w:val="00707159"/>
    <w:rsid w:val="00716E96"/>
    <w:rsid w:val="0071778D"/>
    <w:rsid w:val="00722254"/>
    <w:rsid w:val="007324C1"/>
    <w:rsid w:val="00733413"/>
    <w:rsid w:val="0075486A"/>
    <w:rsid w:val="00755E23"/>
    <w:rsid w:val="00762E22"/>
    <w:rsid w:val="007863FE"/>
    <w:rsid w:val="007872DE"/>
    <w:rsid w:val="00792893"/>
    <w:rsid w:val="00792E6D"/>
    <w:rsid w:val="007957DD"/>
    <w:rsid w:val="00795D8F"/>
    <w:rsid w:val="007C45A7"/>
    <w:rsid w:val="007E186B"/>
    <w:rsid w:val="007F5B28"/>
    <w:rsid w:val="008163A9"/>
    <w:rsid w:val="0083705F"/>
    <w:rsid w:val="0084104D"/>
    <w:rsid w:val="00845FE9"/>
    <w:rsid w:val="00850860"/>
    <w:rsid w:val="00850BD9"/>
    <w:rsid w:val="0085614E"/>
    <w:rsid w:val="00864695"/>
    <w:rsid w:val="00865B27"/>
    <w:rsid w:val="0087257C"/>
    <w:rsid w:val="0088354D"/>
    <w:rsid w:val="008A57AA"/>
    <w:rsid w:val="008B065A"/>
    <w:rsid w:val="008B7D6F"/>
    <w:rsid w:val="008C65C4"/>
    <w:rsid w:val="008F20EB"/>
    <w:rsid w:val="009001BE"/>
    <w:rsid w:val="00900509"/>
    <w:rsid w:val="00902938"/>
    <w:rsid w:val="00912DFB"/>
    <w:rsid w:val="00921346"/>
    <w:rsid w:val="00936BB2"/>
    <w:rsid w:val="00954948"/>
    <w:rsid w:val="0096622C"/>
    <w:rsid w:val="00972655"/>
    <w:rsid w:val="009B1D5E"/>
    <w:rsid w:val="009B6EEF"/>
    <w:rsid w:val="009C16D0"/>
    <w:rsid w:val="009F1251"/>
    <w:rsid w:val="00A06A34"/>
    <w:rsid w:val="00A249DB"/>
    <w:rsid w:val="00A2771F"/>
    <w:rsid w:val="00A31259"/>
    <w:rsid w:val="00A37CAA"/>
    <w:rsid w:val="00A552A8"/>
    <w:rsid w:val="00A62B5D"/>
    <w:rsid w:val="00A71FE5"/>
    <w:rsid w:val="00AC52BC"/>
    <w:rsid w:val="00AD1513"/>
    <w:rsid w:val="00AF5AC5"/>
    <w:rsid w:val="00B07531"/>
    <w:rsid w:val="00B14BD4"/>
    <w:rsid w:val="00B34DAE"/>
    <w:rsid w:val="00B411A0"/>
    <w:rsid w:val="00B41837"/>
    <w:rsid w:val="00B55D17"/>
    <w:rsid w:val="00B55F25"/>
    <w:rsid w:val="00B65E45"/>
    <w:rsid w:val="00B74B87"/>
    <w:rsid w:val="00B86546"/>
    <w:rsid w:val="00B97822"/>
    <w:rsid w:val="00BA14F2"/>
    <w:rsid w:val="00BA3D10"/>
    <w:rsid w:val="00BB477C"/>
    <w:rsid w:val="00BF23DE"/>
    <w:rsid w:val="00BF6C98"/>
    <w:rsid w:val="00C16564"/>
    <w:rsid w:val="00C261B6"/>
    <w:rsid w:val="00C32E24"/>
    <w:rsid w:val="00C504DB"/>
    <w:rsid w:val="00C55B01"/>
    <w:rsid w:val="00C55B5A"/>
    <w:rsid w:val="00CB2517"/>
    <w:rsid w:val="00CB4AA5"/>
    <w:rsid w:val="00CD11B5"/>
    <w:rsid w:val="00CD60A7"/>
    <w:rsid w:val="00CE5EE3"/>
    <w:rsid w:val="00CE7C2E"/>
    <w:rsid w:val="00D05F99"/>
    <w:rsid w:val="00D20A37"/>
    <w:rsid w:val="00D238E3"/>
    <w:rsid w:val="00D325B9"/>
    <w:rsid w:val="00D33F63"/>
    <w:rsid w:val="00D347D1"/>
    <w:rsid w:val="00D417DC"/>
    <w:rsid w:val="00D43F9C"/>
    <w:rsid w:val="00D46F23"/>
    <w:rsid w:val="00D47FC0"/>
    <w:rsid w:val="00D73720"/>
    <w:rsid w:val="00D77DD2"/>
    <w:rsid w:val="00D903F9"/>
    <w:rsid w:val="00D96CF4"/>
    <w:rsid w:val="00DA6C6A"/>
    <w:rsid w:val="00DB21BE"/>
    <w:rsid w:val="00DB3560"/>
    <w:rsid w:val="00DC3AF4"/>
    <w:rsid w:val="00DC7193"/>
    <w:rsid w:val="00DE49C3"/>
    <w:rsid w:val="00DE6161"/>
    <w:rsid w:val="00DF6D47"/>
    <w:rsid w:val="00E060A0"/>
    <w:rsid w:val="00E105CE"/>
    <w:rsid w:val="00E33EBE"/>
    <w:rsid w:val="00E501E4"/>
    <w:rsid w:val="00E61A9D"/>
    <w:rsid w:val="00E623ED"/>
    <w:rsid w:val="00E7250B"/>
    <w:rsid w:val="00E72C5E"/>
    <w:rsid w:val="00E82E39"/>
    <w:rsid w:val="00E86C8C"/>
    <w:rsid w:val="00E97CDC"/>
    <w:rsid w:val="00EA78B1"/>
    <w:rsid w:val="00EA7E9E"/>
    <w:rsid w:val="00ED5293"/>
    <w:rsid w:val="00EF479B"/>
    <w:rsid w:val="00F02BA5"/>
    <w:rsid w:val="00F13398"/>
    <w:rsid w:val="00F32756"/>
    <w:rsid w:val="00F35EF8"/>
    <w:rsid w:val="00F42621"/>
    <w:rsid w:val="00F56E73"/>
    <w:rsid w:val="00F71C3B"/>
    <w:rsid w:val="00F838E2"/>
    <w:rsid w:val="00F83BB0"/>
    <w:rsid w:val="00F94FA2"/>
    <w:rsid w:val="00F962AB"/>
    <w:rsid w:val="00FC5D6F"/>
    <w:rsid w:val="00FE511F"/>
    <w:rsid w:val="034824C3"/>
    <w:rsid w:val="0834A1D9"/>
    <w:rsid w:val="0A4314FE"/>
    <w:rsid w:val="0E1AA393"/>
    <w:rsid w:val="115C63AA"/>
    <w:rsid w:val="13B451D4"/>
    <w:rsid w:val="1CBDA0EC"/>
    <w:rsid w:val="1ED0CE26"/>
    <w:rsid w:val="20024A97"/>
    <w:rsid w:val="20A22BB0"/>
    <w:rsid w:val="20E822D4"/>
    <w:rsid w:val="2A6B3105"/>
    <w:rsid w:val="2A777D67"/>
    <w:rsid w:val="2ABF9FD6"/>
    <w:rsid w:val="3487E316"/>
    <w:rsid w:val="376349EA"/>
    <w:rsid w:val="411910FD"/>
    <w:rsid w:val="41453CC2"/>
    <w:rsid w:val="499E64F2"/>
    <w:rsid w:val="4ACB854C"/>
    <w:rsid w:val="4AD95ACB"/>
    <w:rsid w:val="5E35383C"/>
    <w:rsid w:val="6028E1AE"/>
    <w:rsid w:val="61BFEE04"/>
    <w:rsid w:val="64F02E60"/>
    <w:rsid w:val="686B7C83"/>
    <w:rsid w:val="6D69743E"/>
    <w:rsid w:val="6FC9DE8D"/>
    <w:rsid w:val="72CD70C6"/>
    <w:rsid w:val="7394861F"/>
  </w:rsids>
  <m:mathPr>
    <m:mathFont m:val="Cambria Math"/>
    <m:brkBin m:val="before"/>
    <m:brkBinSub m:val="--"/>
    <m:smallFrac m:val="0"/>
    <m:dispDef/>
    <m:lMargin m:val="0"/>
    <m:rMargin m:val="0"/>
    <m:defJc m:val="centerGroup"/>
    <m:wrapIndent m:val="1440"/>
    <m:intLim m:val="subSup"/>
    <m:naryLim m:val="undOvr"/>
  </m:mathPr>
  <w:themeFontLang w:val="fr-CH"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53E2FB1"/>
  <w15:chartTrackingRefBased/>
  <w15:docId w15:val="{004C8A6E-2F96-4C25-ACF0-64B6A1B40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11" w:qFormat="1"/>
    <w:lsdException w:name="heading 5" w:semiHidden="1" w:uiPriority="11" w:qFormat="1"/>
    <w:lsdException w:name="heading 6" w:semiHidden="1" w:uiPriority="11" w:qFormat="1"/>
    <w:lsdException w:name="heading 7" w:semiHidden="1" w:uiPriority="11" w:qFormat="1"/>
    <w:lsdException w:name="heading 8" w:semiHidden="1" w:uiPriority="11" w:qFormat="1"/>
    <w:lsdException w:name="heading 9" w:semiHidden="1" w:uiPriority="1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27"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9" w:unhideWhenUsed="1"/>
    <w:lsdException w:name="List Number" w:semiHidden="1" w:uiPriority="2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19" w:unhideWhenUsed="1"/>
    <w:lsdException w:name="List Bullet 3" w:semiHidden="1" w:uiPriority="19" w:unhideWhenUsed="1"/>
    <w:lsdException w:name="List Bullet 4" w:semiHidden="1" w:unhideWhenUsed="1"/>
    <w:lsdException w:name="List Bullet 5" w:semiHidden="1"/>
    <w:lsdException w:name="List Number 2" w:semiHidden="1" w:uiPriority="21" w:unhideWhenUsed="1"/>
    <w:lsdException w:name="List Number 3" w:semiHidden="1" w:uiPriority="21" w:unhideWhenUsed="1"/>
    <w:lsdException w:name="List Number 4" w:semiHidden="1"/>
    <w:lsdException w:name="List Number 5" w:semiHidden="1"/>
    <w:lsdException w:name="Title" w:uiPriority="9"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lsdException w:name="List Continue 3" w:semiHidden="1" w:uiPriority="0"/>
    <w:lsdException w:name="List Continue 4" w:semiHidden="1" w:uiPriority="0"/>
    <w:lsdException w:name="List Continue 5" w:semiHidden="1"/>
    <w:lsdException w:name="Message Header" w:semiHidden="1" w:unhideWhenUsed="1"/>
    <w:lsdException w:name="Subtitle" w:semiHidden="1"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semiHidden="1" w:uiPriority="38" w:qFormat="1"/>
    <w:lsdException w:name="Emphasis" w:semiHidden="1" w:uiPriority="3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8"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38" w:qFormat="1"/>
    <w:lsdException w:name="Intense Emphasis" w:semiHidden="1" w:uiPriority="38"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AD1513"/>
    <w:pPr>
      <w:spacing w:after="0" w:line="240" w:lineRule="auto"/>
      <w:jc w:val="both"/>
    </w:pPr>
    <w:rPr>
      <w:rFonts w:ascii="Arial" w:hAnsi="Arial"/>
      <w:lang w:val="en-GB"/>
    </w:rPr>
  </w:style>
  <w:style w:type="paragraph" w:styleId="1">
    <w:name w:val="heading 1"/>
    <w:basedOn w:val="a1"/>
    <w:next w:val="a1"/>
    <w:link w:val="10"/>
    <w:uiPriority w:val="11"/>
    <w:qFormat/>
    <w:rsid w:val="00707159"/>
    <w:pPr>
      <w:keepNext/>
      <w:jc w:val="left"/>
      <w:outlineLvl w:val="0"/>
    </w:pPr>
    <w:rPr>
      <w:rFonts w:eastAsiaTheme="majorEastAsia" w:cs="Arial"/>
      <w:b/>
      <w:sz w:val="26"/>
      <w:szCs w:val="28"/>
    </w:rPr>
  </w:style>
  <w:style w:type="paragraph" w:styleId="21">
    <w:name w:val="heading 2"/>
    <w:basedOn w:val="a1"/>
    <w:next w:val="a1"/>
    <w:link w:val="22"/>
    <w:uiPriority w:val="11"/>
    <w:qFormat/>
    <w:rsid w:val="00A06A34"/>
    <w:pPr>
      <w:keepNext/>
      <w:jc w:val="left"/>
      <w:outlineLvl w:val="1"/>
    </w:pPr>
    <w:rPr>
      <w:rFonts w:cs="Arial"/>
      <w:b/>
      <w:sz w:val="24"/>
      <w:szCs w:val="24"/>
    </w:rPr>
  </w:style>
  <w:style w:type="paragraph" w:styleId="31">
    <w:name w:val="heading 3"/>
    <w:basedOn w:val="a1"/>
    <w:next w:val="a1"/>
    <w:link w:val="32"/>
    <w:uiPriority w:val="11"/>
    <w:qFormat/>
    <w:rsid w:val="00755E23"/>
    <w:pPr>
      <w:keepNext/>
      <w:jc w:val="left"/>
      <w:outlineLvl w:val="2"/>
    </w:pPr>
    <w:rPr>
      <w:rFonts w:cs="Arial"/>
      <w:b/>
      <w:szCs w:val="24"/>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List Paragraph"/>
    <w:basedOn w:val="a1"/>
    <w:uiPriority w:val="34"/>
    <w:qFormat/>
    <w:rsid w:val="00864695"/>
    <w:pPr>
      <w:ind w:left="284" w:hanging="284"/>
      <w:contextualSpacing/>
    </w:pPr>
  </w:style>
  <w:style w:type="paragraph" w:styleId="a">
    <w:name w:val="List Bullet"/>
    <w:basedOn w:val="a1"/>
    <w:uiPriority w:val="19"/>
    <w:rsid w:val="00864695"/>
    <w:pPr>
      <w:numPr>
        <w:numId w:val="2"/>
      </w:numPr>
      <w:ind w:left="340" w:hanging="340"/>
    </w:pPr>
  </w:style>
  <w:style w:type="paragraph" w:styleId="2">
    <w:name w:val="List Bullet 2"/>
    <w:basedOn w:val="a1"/>
    <w:uiPriority w:val="19"/>
    <w:rsid w:val="00864695"/>
    <w:pPr>
      <w:numPr>
        <w:numId w:val="3"/>
      </w:numPr>
      <w:ind w:left="680" w:hanging="340"/>
      <w:contextualSpacing/>
    </w:pPr>
  </w:style>
  <w:style w:type="paragraph" w:styleId="3">
    <w:name w:val="List Bullet 3"/>
    <w:basedOn w:val="a1"/>
    <w:uiPriority w:val="19"/>
    <w:rsid w:val="00864695"/>
    <w:pPr>
      <w:numPr>
        <w:numId w:val="4"/>
      </w:numPr>
      <w:ind w:left="1020" w:hanging="340"/>
    </w:pPr>
  </w:style>
  <w:style w:type="paragraph" w:styleId="a0">
    <w:name w:val="List Number"/>
    <w:basedOn w:val="a1"/>
    <w:uiPriority w:val="21"/>
    <w:rsid w:val="00707159"/>
    <w:pPr>
      <w:numPr>
        <w:numId w:val="15"/>
      </w:numPr>
    </w:pPr>
  </w:style>
  <w:style w:type="paragraph" w:styleId="20">
    <w:name w:val="List Number 2"/>
    <w:basedOn w:val="a1"/>
    <w:uiPriority w:val="21"/>
    <w:rsid w:val="00707159"/>
    <w:pPr>
      <w:numPr>
        <w:ilvl w:val="1"/>
        <w:numId w:val="15"/>
      </w:numPr>
    </w:pPr>
  </w:style>
  <w:style w:type="paragraph" w:styleId="30">
    <w:name w:val="List Number 3"/>
    <w:basedOn w:val="a1"/>
    <w:uiPriority w:val="21"/>
    <w:rsid w:val="00707159"/>
    <w:pPr>
      <w:numPr>
        <w:ilvl w:val="2"/>
        <w:numId w:val="15"/>
      </w:numPr>
      <w:contextualSpacing/>
    </w:pPr>
  </w:style>
  <w:style w:type="numbering" w:customStyle="1" w:styleId="ListNumber3level">
    <w:name w:val="List Number (3 level)"/>
    <w:basedOn w:val="a4"/>
    <w:uiPriority w:val="99"/>
    <w:rsid w:val="00707159"/>
    <w:pPr>
      <w:numPr>
        <w:numId w:val="15"/>
      </w:numPr>
    </w:pPr>
  </w:style>
  <w:style w:type="paragraph" w:styleId="a6">
    <w:name w:val="List Continue"/>
    <w:basedOn w:val="a1"/>
    <w:rsid w:val="00D347D1"/>
    <w:pPr>
      <w:spacing w:after="120"/>
      <w:ind w:left="283"/>
      <w:contextualSpacing/>
    </w:pPr>
  </w:style>
  <w:style w:type="paragraph" w:styleId="a7">
    <w:name w:val="header"/>
    <w:basedOn w:val="a1"/>
    <w:link w:val="a8"/>
    <w:uiPriority w:val="29"/>
    <w:unhideWhenUsed/>
    <w:rsid w:val="00C32E24"/>
    <w:pPr>
      <w:tabs>
        <w:tab w:val="center" w:pos="4536"/>
        <w:tab w:val="right" w:pos="9072"/>
      </w:tabs>
    </w:pPr>
  </w:style>
  <w:style w:type="character" w:customStyle="1" w:styleId="a8">
    <w:name w:val="ヘッダー (文字)"/>
    <w:basedOn w:val="a2"/>
    <w:link w:val="a7"/>
    <w:uiPriority w:val="29"/>
    <w:rsid w:val="007863FE"/>
    <w:rPr>
      <w:rFonts w:ascii="Arial" w:hAnsi="Arial"/>
      <w:lang w:val="en-GB"/>
    </w:rPr>
  </w:style>
  <w:style w:type="paragraph" w:styleId="a9">
    <w:name w:val="footer"/>
    <w:basedOn w:val="a1"/>
    <w:link w:val="aa"/>
    <w:uiPriority w:val="99"/>
    <w:unhideWhenUsed/>
    <w:rsid w:val="001733E5"/>
    <w:pPr>
      <w:tabs>
        <w:tab w:val="center" w:pos="4536"/>
        <w:tab w:val="right" w:pos="9072"/>
      </w:tabs>
      <w:jc w:val="left"/>
    </w:pPr>
    <w:rPr>
      <w:noProof/>
      <w:sz w:val="14"/>
      <w:szCs w:val="14"/>
    </w:rPr>
  </w:style>
  <w:style w:type="character" w:customStyle="1" w:styleId="aa">
    <w:name w:val="フッター (文字)"/>
    <w:basedOn w:val="a2"/>
    <w:link w:val="a9"/>
    <w:uiPriority w:val="99"/>
    <w:rsid w:val="001733E5"/>
    <w:rPr>
      <w:rFonts w:ascii="Arial" w:hAnsi="Arial"/>
      <w:noProof/>
      <w:sz w:val="14"/>
      <w:szCs w:val="14"/>
      <w:lang w:val="en-GB"/>
    </w:rPr>
  </w:style>
  <w:style w:type="table" w:styleId="ab">
    <w:name w:val="Table Grid"/>
    <w:basedOn w:val="a3"/>
    <w:uiPriority w:val="39"/>
    <w:rsid w:val="002705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4">
    <w:name w:val="List Bullet 4"/>
    <w:basedOn w:val="a1"/>
    <w:uiPriority w:val="99"/>
    <w:semiHidden/>
    <w:rsid w:val="00270520"/>
    <w:pPr>
      <w:numPr>
        <w:numId w:val="5"/>
      </w:numPr>
      <w:contextualSpacing/>
    </w:pPr>
  </w:style>
  <w:style w:type="character" w:customStyle="1" w:styleId="10">
    <w:name w:val="見出し 1 (文字)"/>
    <w:basedOn w:val="a2"/>
    <w:link w:val="1"/>
    <w:uiPriority w:val="11"/>
    <w:rsid w:val="00707159"/>
    <w:rPr>
      <w:rFonts w:ascii="Arial" w:eastAsiaTheme="majorEastAsia" w:hAnsi="Arial" w:cs="Arial"/>
      <w:b/>
      <w:sz w:val="26"/>
      <w:szCs w:val="28"/>
      <w:lang w:val="en-GB"/>
    </w:rPr>
  </w:style>
  <w:style w:type="character" w:customStyle="1" w:styleId="22">
    <w:name w:val="見出し 2 (文字)"/>
    <w:basedOn w:val="a2"/>
    <w:link w:val="21"/>
    <w:uiPriority w:val="11"/>
    <w:rsid w:val="00A06A34"/>
    <w:rPr>
      <w:rFonts w:ascii="Arial" w:hAnsi="Arial" w:cs="Arial"/>
      <w:b/>
      <w:sz w:val="24"/>
      <w:szCs w:val="24"/>
      <w:lang w:val="en-GB"/>
    </w:rPr>
  </w:style>
  <w:style w:type="character" w:customStyle="1" w:styleId="32">
    <w:name w:val="見出し 3 (文字)"/>
    <w:basedOn w:val="a2"/>
    <w:link w:val="31"/>
    <w:uiPriority w:val="11"/>
    <w:rsid w:val="00755E23"/>
    <w:rPr>
      <w:rFonts w:ascii="Arial" w:hAnsi="Arial" w:cs="Arial"/>
      <w:b/>
      <w:szCs w:val="24"/>
      <w:lang w:val="en-GB"/>
    </w:rPr>
  </w:style>
  <w:style w:type="paragraph" w:customStyle="1" w:styleId="Heading1Itemmanual">
    <w:name w:val="Heading 1 Item (manual)"/>
    <w:basedOn w:val="1"/>
    <w:next w:val="a1"/>
    <w:uiPriority w:val="16"/>
    <w:rsid w:val="00B97822"/>
    <w:pPr>
      <w:tabs>
        <w:tab w:val="left" w:pos="1701"/>
      </w:tabs>
      <w:ind w:left="1701" w:hanging="1701"/>
    </w:pPr>
  </w:style>
  <w:style w:type="paragraph" w:customStyle="1" w:styleId="Heading1Number">
    <w:name w:val="Heading 1 Number"/>
    <w:basedOn w:val="1"/>
    <w:next w:val="a1"/>
    <w:uiPriority w:val="13"/>
    <w:qFormat/>
    <w:rsid w:val="00795D8F"/>
    <w:pPr>
      <w:numPr>
        <w:numId w:val="19"/>
      </w:numPr>
    </w:pPr>
  </w:style>
  <w:style w:type="paragraph" w:customStyle="1" w:styleId="Heading2Number">
    <w:name w:val="Heading 2 Number"/>
    <w:basedOn w:val="21"/>
    <w:next w:val="a1"/>
    <w:uiPriority w:val="13"/>
    <w:qFormat/>
    <w:rsid w:val="00795D8F"/>
    <w:pPr>
      <w:numPr>
        <w:ilvl w:val="1"/>
        <w:numId w:val="19"/>
      </w:numPr>
    </w:pPr>
  </w:style>
  <w:style w:type="paragraph" w:customStyle="1" w:styleId="Heading3Number">
    <w:name w:val="Heading 3 Number"/>
    <w:basedOn w:val="31"/>
    <w:next w:val="a1"/>
    <w:uiPriority w:val="13"/>
    <w:qFormat/>
    <w:rsid w:val="00795D8F"/>
    <w:pPr>
      <w:numPr>
        <w:ilvl w:val="2"/>
        <w:numId w:val="19"/>
      </w:numPr>
    </w:pPr>
  </w:style>
  <w:style w:type="numbering" w:customStyle="1" w:styleId="HeadingNumber3level">
    <w:name w:val="Heading Number (3 level)"/>
    <w:basedOn w:val="a4"/>
    <w:uiPriority w:val="99"/>
    <w:rsid w:val="00795D8F"/>
    <w:pPr>
      <w:numPr>
        <w:numId w:val="19"/>
      </w:numPr>
    </w:pPr>
  </w:style>
  <w:style w:type="paragraph" w:customStyle="1" w:styleId="Heading1Item">
    <w:name w:val="Heading 1 Item"/>
    <w:basedOn w:val="1"/>
    <w:next w:val="a1"/>
    <w:uiPriority w:val="15"/>
    <w:qFormat/>
    <w:rsid w:val="00A06A34"/>
    <w:pPr>
      <w:numPr>
        <w:numId w:val="21"/>
      </w:numPr>
    </w:pPr>
  </w:style>
  <w:style w:type="paragraph" w:customStyle="1" w:styleId="Heading2Item">
    <w:name w:val="Heading 2 Item"/>
    <w:basedOn w:val="21"/>
    <w:next w:val="a1"/>
    <w:uiPriority w:val="15"/>
    <w:qFormat/>
    <w:rsid w:val="00A06A34"/>
    <w:pPr>
      <w:numPr>
        <w:ilvl w:val="1"/>
        <w:numId w:val="21"/>
      </w:numPr>
    </w:pPr>
  </w:style>
  <w:style w:type="numbering" w:customStyle="1" w:styleId="HeadingItem2level">
    <w:name w:val="Heading Item (2 level)"/>
    <w:basedOn w:val="a4"/>
    <w:uiPriority w:val="99"/>
    <w:rsid w:val="00A06A34"/>
    <w:pPr>
      <w:numPr>
        <w:numId w:val="21"/>
      </w:numPr>
    </w:pPr>
  </w:style>
  <w:style w:type="paragraph" w:customStyle="1" w:styleId="SplitLine">
    <w:name w:val="Split Line"/>
    <w:next w:val="a1"/>
    <w:qFormat/>
    <w:rsid w:val="000D147B"/>
    <w:pPr>
      <w:pBdr>
        <w:bottom w:val="single" w:sz="4" w:space="0" w:color="auto"/>
      </w:pBdr>
      <w:spacing w:after="0" w:line="240" w:lineRule="auto"/>
      <w:ind w:left="2835" w:right="2835"/>
      <w:jc w:val="center"/>
    </w:pPr>
    <w:rPr>
      <w:rFonts w:ascii="Arial" w:hAnsi="Arial"/>
      <w:lang w:val="en-GB"/>
    </w:rPr>
  </w:style>
  <w:style w:type="paragraph" w:styleId="ac">
    <w:name w:val="footnote text"/>
    <w:basedOn w:val="a1"/>
    <w:link w:val="ad"/>
    <w:uiPriority w:val="27"/>
    <w:rsid w:val="00755E23"/>
    <w:pPr>
      <w:spacing w:after="80"/>
      <w:jc w:val="left"/>
    </w:pPr>
    <w:rPr>
      <w:sz w:val="18"/>
      <w:szCs w:val="20"/>
    </w:rPr>
  </w:style>
  <w:style w:type="character" w:customStyle="1" w:styleId="ad">
    <w:name w:val="脚注文字列 (文字)"/>
    <w:basedOn w:val="a2"/>
    <w:link w:val="ac"/>
    <w:uiPriority w:val="27"/>
    <w:rsid w:val="00755E23"/>
    <w:rPr>
      <w:rFonts w:ascii="Arial" w:hAnsi="Arial"/>
      <w:sz w:val="18"/>
      <w:szCs w:val="20"/>
      <w:lang w:val="en-GB"/>
    </w:rPr>
  </w:style>
  <w:style w:type="character" w:styleId="ae">
    <w:name w:val="footnote reference"/>
    <w:basedOn w:val="a2"/>
    <w:uiPriority w:val="99"/>
    <w:semiHidden/>
    <w:unhideWhenUsed/>
    <w:rsid w:val="00D47FC0"/>
    <w:rPr>
      <w:vertAlign w:val="superscript"/>
    </w:rPr>
  </w:style>
  <w:style w:type="paragraph" w:customStyle="1" w:styleId="NormalSmallwithtab">
    <w:name w:val="Normal Small (withtab)"/>
    <w:basedOn w:val="a1"/>
    <w:qFormat/>
    <w:rsid w:val="00755E23"/>
    <w:pPr>
      <w:tabs>
        <w:tab w:val="left" w:pos="426"/>
        <w:tab w:val="left" w:pos="4536"/>
      </w:tabs>
      <w:jc w:val="left"/>
    </w:pPr>
    <w:rPr>
      <w:sz w:val="18"/>
      <w:szCs w:val="18"/>
    </w:rPr>
  </w:style>
  <w:style w:type="paragraph" w:customStyle="1" w:styleId="HyddenTextred">
    <w:name w:val="Hydden Text (red)"/>
    <w:basedOn w:val="a1"/>
    <w:uiPriority w:val="28"/>
    <w:qFormat/>
    <w:rsid w:val="004F2298"/>
    <w:rPr>
      <w:b/>
      <w:bCs/>
      <w:caps/>
      <w:vanish/>
      <w:color w:val="FF0000"/>
    </w:rPr>
  </w:style>
  <w:style w:type="table" w:customStyle="1" w:styleId="TableGrid1">
    <w:name w:val="Table Grid1"/>
    <w:basedOn w:val="a3"/>
    <w:next w:val="ab"/>
    <w:uiPriority w:val="39"/>
    <w:rsid w:val="006110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Indent2">
    <w:name w:val="Normal Indent 2"/>
    <w:basedOn w:val="a1"/>
    <w:qFormat/>
    <w:rsid w:val="00936BB2"/>
    <w:pPr>
      <w:ind w:left="340"/>
    </w:pPr>
  </w:style>
  <w:style w:type="paragraph" w:customStyle="1" w:styleId="NormalIndent3">
    <w:name w:val="Normal Indent 3"/>
    <w:basedOn w:val="a1"/>
    <w:qFormat/>
    <w:rsid w:val="00936BB2"/>
    <w:pPr>
      <w:ind w:left="680"/>
    </w:pPr>
  </w:style>
  <w:style w:type="paragraph" w:customStyle="1" w:styleId="ListNumber1">
    <w:name w:val="List Number (1)"/>
    <w:basedOn w:val="a1"/>
    <w:uiPriority w:val="22"/>
    <w:rsid w:val="00AD1513"/>
    <w:pPr>
      <w:numPr>
        <w:numId w:val="24"/>
      </w:numPr>
    </w:pPr>
  </w:style>
  <w:style w:type="paragraph" w:customStyle="1" w:styleId="ListNumber11">
    <w:name w:val="List Number (1.1)"/>
    <w:basedOn w:val="a1"/>
    <w:uiPriority w:val="22"/>
    <w:rsid w:val="00AD1513"/>
    <w:pPr>
      <w:numPr>
        <w:ilvl w:val="1"/>
        <w:numId w:val="24"/>
      </w:numPr>
    </w:pPr>
  </w:style>
  <w:style w:type="numbering" w:customStyle="1" w:styleId="ListNumber11114level">
    <w:name w:val="List Number 1.1.1.1 (4 level)"/>
    <w:basedOn w:val="a4"/>
    <w:uiPriority w:val="99"/>
    <w:rsid w:val="00AD1513"/>
    <w:pPr>
      <w:numPr>
        <w:numId w:val="24"/>
      </w:numPr>
    </w:pPr>
  </w:style>
  <w:style w:type="paragraph" w:customStyle="1" w:styleId="Underline">
    <w:name w:val="Underline"/>
    <w:next w:val="a1"/>
    <w:qFormat/>
    <w:rsid w:val="00C504DB"/>
    <w:pPr>
      <w:pBdr>
        <w:bottom w:val="single" w:sz="4" w:space="1" w:color="auto"/>
      </w:pBdr>
      <w:spacing w:after="0" w:line="240" w:lineRule="auto"/>
    </w:pPr>
    <w:rPr>
      <w:rFonts w:ascii="Arial" w:hAnsi="Arial"/>
      <w:lang w:val="en-GB"/>
    </w:rPr>
  </w:style>
  <w:style w:type="paragraph" w:styleId="af">
    <w:name w:val="Title"/>
    <w:basedOn w:val="1"/>
    <w:next w:val="a1"/>
    <w:link w:val="af0"/>
    <w:uiPriority w:val="9"/>
    <w:qFormat/>
    <w:rsid w:val="00707159"/>
    <w:rPr>
      <w:caps/>
      <w:sz w:val="28"/>
    </w:rPr>
  </w:style>
  <w:style w:type="character" w:customStyle="1" w:styleId="af0">
    <w:name w:val="表題 (文字)"/>
    <w:basedOn w:val="a2"/>
    <w:link w:val="af"/>
    <w:uiPriority w:val="9"/>
    <w:rsid w:val="00707159"/>
    <w:rPr>
      <w:rFonts w:ascii="Arial" w:eastAsiaTheme="majorEastAsia" w:hAnsi="Arial" w:cs="Arial"/>
      <w:b/>
      <w:caps/>
      <w:sz w:val="28"/>
      <w:szCs w:val="28"/>
      <w:lang w:val="en-GB"/>
    </w:rPr>
  </w:style>
  <w:style w:type="paragraph" w:customStyle="1" w:styleId="ListDash">
    <w:name w:val="List Dash"/>
    <w:basedOn w:val="a1"/>
    <w:uiPriority w:val="20"/>
    <w:qFormat/>
    <w:rsid w:val="00707159"/>
    <w:pPr>
      <w:numPr>
        <w:numId w:val="26"/>
      </w:numPr>
      <w:ind w:left="340" w:hanging="340"/>
    </w:pPr>
  </w:style>
  <w:style w:type="paragraph" w:customStyle="1" w:styleId="ListNumber111">
    <w:name w:val="List Number (1.1.1)"/>
    <w:basedOn w:val="a1"/>
    <w:uiPriority w:val="22"/>
    <w:qFormat/>
    <w:rsid w:val="00AD1513"/>
    <w:pPr>
      <w:numPr>
        <w:ilvl w:val="2"/>
        <w:numId w:val="24"/>
      </w:numPr>
    </w:pPr>
  </w:style>
  <w:style w:type="paragraph" w:customStyle="1" w:styleId="ListNumber1111">
    <w:name w:val="List Number (1.1.1.1)"/>
    <w:basedOn w:val="a1"/>
    <w:uiPriority w:val="22"/>
    <w:qFormat/>
    <w:rsid w:val="00AD1513"/>
    <w:pPr>
      <w:numPr>
        <w:ilvl w:val="3"/>
        <w:numId w:val="24"/>
      </w:numPr>
    </w:pPr>
  </w:style>
  <w:style w:type="paragraph" w:customStyle="1" w:styleId="ListRegistration1">
    <w:name w:val="List Registration (1)"/>
    <w:basedOn w:val="a1"/>
    <w:next w:val="a1"/>
    <w:uiPriority w:val="23"/>
    <w:qFormat/>
    <w:rsid w:val="008163A9"/>
    <w:pPr>
      <w:numPr>
        <w:numId w:val="30"/>
      </w:numPr>
    </w:pPr>
    <w:rPr>
      <w:b/>
      <w:sz w:val="26"/>
    </w:rPr>
  </w:style>
  <w:style w:type="paragraph" w:customStyle="1" w:styleId="ListRegistration11">
    <w:name w:val="List Registration (1.1)"/>
    <w:basedOn w:val="a1"/>
    <w:next w:val="a1"/>
    <w:uiPriority w:val="23"/>
    <w:qFormat/>
    <w:rsid w:val="008163A9"/>
    <w:pPr>
      <w:numPr>
        <w:ilvl w:val="1"/>
        <w:numId w:val="30"/>
      </w:numPr>
    </w:pPr>
  </w:style>
  <w:style w:type="paragraph" w:customStyle="1" w:styleId="ListRegistration111">
    <w:name w:val="List Registration (1.1.1)"/>
    <w:basedOn w:val="a1"/>
    <w:uiPriority w:val="23"/>
    <w:qFormat/>
    <w:rsid w:val="008163A9"/>
    <w:pPr>
      <w:numPr>
        <w:ilvl w:val="2"/>
        <w:numId w:val="30"/>
      </w:numPr>
    </w:pPr>
  </w:style>
  <w:style w:type="numbering" w:customStyle="1" w:styleId="ListRegistration1113level">
    <w:name w:val="List Registration 1.1.1 (3 level)"/>
    <w:basedOn w:val="a4"/>
    <w:uiPriority w:val="99"/>
    <w:rsid w:val="008163A9"/>
    <w:pPr>
      <w:numPr>
        <w:numId w:val="27"/>
      </w:numPr>
    </w:pPr>
  </w:style>
  <w:style w:type="paragraph" w:customStyle="1" w:styleId="ListRegistrationIndent">
    <w:name w:val="List Registration Indent"/>
    <w:basedOn w:val="a1"/>
    <w:uiPriority w:val="23"/>
    <w:qFormat/>
    <w:rsid w:val="008163A9"/>
    <w:pPr>
      <w:ind w:left="851"/>
    </w:pPr>
  </w:style>
  <w:style w:type="character" w:styleId="af1">
    <w:name w:val="Placeholder Text"/>
    <w:basedOn w:val="a2"/>
    <w:uiPriority w:val="99"/>
    <w:semiHidden/>
    <w:rsid w:val="001F25E5"/>
    <w:rPr>
      <w:color w:val="808080"/>
    </w:rPr>
  </w:style>
  <w:style w:type="character" w:styleId="af2">
    <w:name w:val="Hyperlink"/>
    <w:rsid w:val="001F25E5"/>
    <w:rPr>
      <w:color w:val="0000FF"/>
      <w:u w:val="single"/>
    </w:rPr>
  </w:style>
  <w:style w:type="character" w:customStyle="1" w:styleId="Style2">
    <w:name w:val="Style2"/>
    <w:basedOn w:val="a2"/>
    <w:uiPriority w:val="1"/>
    <w:rsid w:val="001F25E5"/>
    <w:rPr>
      <w:rFonts w:ascii="Helvetica" w:hAnsi="Helvetica"/>
      <w:sz w:val="20"/>
    </w:rPr>
  </w:style>
  <w:style w:type="character" w:styleId="af3">
    <w:name w:val="FollowedHyperlink"/>
    <w:basedOn w:val="a2"/>
    <w:uiPriority w:val="99"/>
    <w:semiHidden/>
    <w:unhideWhenUsed/>
    <w:rsid w:val="001F25E5"/>
    <w:rPr>
      <w:color w:val="954F72" w:themeColor="followedHyperlink"/>
      <w:u w:val="single"/>
    </w:rPr>
  </w:style>
  <w:style w:type="paragraph" w:customStyle="1" w:styleId="NormalHanging8mm">
    <w:name w:val="Normal Hanging 8 mm"/>
    <w:basedOn w:val="a1"/>
    <w:qFormat/>
    <w:rsid w:val="001F25E5"/>
    <w:pPr>
      <w:tabs>
        <w:tab w:val="left" w:pos="454"/>
      </w:tabs>
      <w:ind w:left="454" w:hanging="454"/>
      <w:jc w:val="left"/>
    </w:pPr>
  </w:style>
  <w:style w:type="character" w:styleId="af4">
    <w:name w:val="annotation reference"/>
    <w:basedOn w:val="a2"/>
    <w:uiPriority w:val="99"/>
    <w:semiHidden/>
    <w:unhideWhenUsed/>
    <w:rsid w:val="005D750B"/>
    <w:rPr>
      <w:sz w:val="16"/>
      <w:szCs w:val="16"/>
    </w:rPr>
  </w:style>
  <w:style w:type="paragraph" w:styleId="af5">
    <w:name w:val="annotation text"/>
    <w:basedOn w:val="a1"/>
    <w:link w:val="af6"/>
    <w:uiPriority w:val="99"/>
    <w:semiHidden/>
    <w:unhideWhenUsed/>
    <w:rsid w:val="005D750B"/>
    <w:rPr>
      <w:sz w:val="20"/>
      <w:szCs w:val="20"/>
    </w:rPr>
  </w:style>
  <w:style w:type="character" w:customStyle="1" w:styleId="af6">
    <w:name w:val="コメント文字列 (文字)"/>
    <w:basedOn w:val="a2"/>
    <w:link w:val="af5"/>
    <w:uiPriority w:val="99"/>
    <w:semiHidden/>
    <w:rsid w:val="005D750B"/>
    <w:rPr>
      <w:rFonts w:ascii="Arial" w:hAnsi="Arial"/>
      <w:sz w:val="20"/>
      <w:szCs w:val="20"/>
      <w:lang w:val="en-GB"/>
    </w:rPr>
  </w:style>
  <w:style w:type="paragraph" w:styleId="af7">
    <w:name w:val="annotation subject"/>
    <w:basedOn w:val="af5"/>
    <w:next w:val="af5"/>
    <w:link w:val="af8"/>
    <w:uiPriority w:val="99"/>
    <w:semiHidden/>
    <w:unhideWhenUsed/>
    <w:rsid w:val="005D750B"/>
    <w:rPr>
      <w:b/>
      <w:bCs/>
    </w:rPr>
  </w:style>
  <w:style w:type="character" w:customStyle="1" w:styleId="af8">
    <w:name w:val="コメント内容 (文字)"/>
    <w:basedOn w:val="af6"/>
    <w:link w:val="af7"/>
    <w:uiPriority w:val="99"/>
    <w:semiHidden/>
    <w:rsid w:val="005D750B"/>
    <w:rPr>
      <w:rFonts w:ascii="Arial" w:hAnsi="Arial"/>
      <w:b/>
      <w:bCs/>
      <w:sz w:val="20"/>
      <w:szCs w:val="20"/>
      <w:lang w:val="en-GB"/>
    </w:rPr>
  </w:style>
  <w:style w:type="paragraph" w:styleId="af9">
    <w:name w:val="Balloon Text"/>
    <w:basedOn w:val="a1"/>
    <w:link w:val="afa"/>
    <w:uiPriority w:val="99"/>
    <w:semiHidden/>
    <w:unhideWhenUsed/>
    <w:rsid w:val="005D750B"/>
    <w:rPr>
      <w:rFonts w:ascii="Segoe UI" w:hAnsi="Segoe UI" w:cs="Segoe UI"/>
      <w:sz w:val="18"/>
      <w:szCs w:val="18"/>
    </w:rPr>
  </w:style>
  <w:style w:type="character" w:customStyle="1" w:styleId="afa">
    <w:name w:val="吹き出し (文字)"/>
    <w:basedOn w:val="a2"/>
    <w:link w:val="af9"/>
    <w:uiPriority w:val="99"/>
    <w:semiHidden/>
    <w:rsid w:val="005D750B"/>
    <w:rPr>
      <w:rFonts w:ascii="Segoe UI" w:hAnsi="Segoe UI" w:cs="Segoe UI"/>
      <w:sz w:val="18"/>
      <w:szCs w:val="18"/>
      <w:lang w:val="en-GB"/>
    </w:rPr>
  </w:style>
  <w:style w:type="character" w:customStyle="1" w:styleId="UnresolvedMention1">
    <w:name w:val="Unresolved Mention1"/>
    <w:basedOn w:val="a2"/>
    <w:uiPriority w:val="99"/>
    <w:semiHidden/>
    <w:unhideWhenUsed/>
    <w:rsid w:val="00733413"/>
    <w:rPr>
      <w:color w:val="808080"/>
      <w:shd w:val="clear" w:color="auto" w:fill="E6E6E6"/>
    </w:rPr>
  </w:style>
  <w:style w:type="character" w:customStyle="1" w:styleId="UnresolvedMention2">
    <w:name w:val="Unresolved Mention2"/>
    <w:basedOn w:val="a2"/>
    <w:uiPriority w:val="99"/>
    <w:semiHidden/>
    <w:unhideWhenUsed/>
    <w:rsid w:val="00792E6D"/>
    <w:rPr>
      <w:color w:val="808080"/>
      <w:shd w:val="clear" w:color="auto" w:fill="E6E6E6"/>
    </w:rPr>
  </w:style>
  <w:style w:type="character" w:customStyle="1" w:styleId="11">
    <w:name w:val="未解決のメンション1"/>
    <w:basedOn w:val="a2"/>
    <w:uiPriority w:val="99"/>
    <w:semiHidden/>
    <w:unhideWhenUsed/>
    <w:rsid w:val="00CD60A7"/>
    <w:rPr>
      <w:color w:val="605E5C"/>
      <w:shd w:val="clear" w:color="auto" w:fill="E1DFDD"/>
    </w:rPr>
  </w:style>
  <w:style w:type="paragraph" w:customStyle="1" w:styleId="Default">
    <w:name w:val="Default"/>
    <w:rsid w:val="001A3AB1"/>
    <w:pPr>
      <w:widowControl w:val="0"/>
      <w:autoSpaceDE w:val="0"/>
      <w:autoSpaceDN w:val="0"/>
      <w:adjustRightInd w:val="0"/>
      <w:spacing w:after="0" w:line="240" w:lineRule="auto"/>
    </w:pPr>
    <w:rPr>
      <w:rFonts w:ascii="Cambria" w:hAnsi="Cambria" w:cs="Cambria"/>
      <w:color w:val="000000"/>
      <w:sz w:val="24"/>
      <w:szCs w:val="24"/>
      <w:lang w:val="en-US"/>
    </w:rPr>
  </w:style>
  <w:style w:type="paragraph" w:styleId="Web">
    <w:name w:val="Normal (Web)"/>
    <w:basedOn w:val="a1"/>
    <w:uiPriority w:val="99"/>
    <w:semiHidden/>
    <w:unhideWhenUsed/>
    <w:rsid w:val="001A3AB1"/>
    <w:pPr>
      <w:spacing w:before="100" w:beforeAutospacing="1" w:after="100" w:afterAutospacing="1"/>
      <w:jc w:val="left"/>
    </w:pPr>
    <w:rPr>
      <w:rFonts w:ascii="ＭＳ Ｐゴシック" w:eastAsia="ＭＳ Ｐゴシック" w:hAnsi="ＭＳ Ｐゴシック" w:cs="ＭＳ Ｐゴシック"/>
      <w:sz w:val="24"/>
      <w:szCs w:val="24"/>
      <w:lang w:val="en-US" w:eastAsia="ja-JP"/>
    </w:rPr>
  </w:style>
  <w:style w:type="paragraph" w:styleId="23">
    <w:name w:val="List Continue 2"/>
    <w:basedOn w:val="a6"/>
    <w:rsid w:val="00B55D17"/>
    <w:pPr>
      <w:spacing w:before="120" w:line="240" w:lineRule="atLeast"/>
      <w:ind w:left="800" w:hanging="400"/>
      <w:contextualSpacing w:val="0"/>
    </w:pPr>
    <w:rPr>
      <w:rFonts w:ascii="Cambria" w:hAnsi="Cambria" w:cs="Cambria"/>
      <w:kern w:val="2"/>
      <w:szCs w:val="24"/>
      <w:lang w:eastAsia="de-DE"/>
    </w:rPr>
  </w:style>
  <w:style w:type="paragraph" w:styleId="33">
    <w:name w:val="List Continue 3"/>
    <w:basedOn w:val="a6"/>
    <w:rsid w:val="00B55D17"/>
    <w:pPr>
      <w:tabs>
        <w:tab w:val="left" w:pos="1200"/>
      </w:tabs>
      <w:spacing w:before="120" w:line="240" w:lineRule="atLeast"/>
      <w:ind w:left="1200" w:hanging="400"/>
      <w:contextualSpacing w:val="0"/>
    </w:pPr>
    <w:rPr>
      <w:rFonts w:ascii="Cambria" w:hAnsi="Cambria" w:cs="Cambria"/>
      <w:kern w:val="2"/>
      <w:szCs w:val="24"/>
      <w:lang w:eastAsia="de-DE"/>
    </w:rPr>
  </w:style>
  <w:style w:type="paragraph" w:styleId="40">
    <w:name w:val="List Continue 4"/>
    <w:basedOn w:val="a6"/>
    <w:rsid w:val="00B55D17"/>
    <w:pPr>
      <w:tabs>
        <w:tab w:val="left" w:pos="1600"/>
      </w:tabs>
      <w:spacing w:before="120" w:line="240" w:lineRule="atLeast"/>
      <w:ind w:left="1600" w:hanging="400"/>
      <w:contextualSpacing w:val="0"/>
    </w:pPr>
    <w:rPr>
      <w:rFonts w:ascii="Cambria" w:hAnsi="Cambria" w:cs="Cambria"/>
      <w:kern w:val="2"/>
      <w:szCs w:val="24"/>
      <w:lang w:eastAsia="de-DE"/>
    </w:rPr>
  </w:style>
  <w:style w:type="paragraph" w:customStyle="1" w:styleId="zzLc5">
    <w:name w:val="zzLc5"/>
    <w:basedOn w:val="a1"/>
    <w:next w:val="a1"/>
    <w:rsid w:val="00B55D17"/>
    <w:pPr>
      <w:spacing w:before="120" w:after="120" w:line="240" w:lineRule="atLeast"/>
    </w:pPr>
    <w:rPr>
      <w:rFonts w:ascii="Cambria" w:hAnsi="Cambria" w:cs="Cambria"/>
      <w:kern w:val="2"/>
      <w:szCs w:val="24"/>
      <w:lang w:eastAsia="de-DE"/>
    </w:rPr>
  </w:style>
  <w:style w:type="paragraph" w:customStyle="1" w:styleId="zzLc6">
    <w:name w:val="zzLc6"/>
    <w:basedOn w:val="a1"/>
    <w:next w:val="a1"/>
    <w:rsid w:val="00B55D17"/>
    <w:pPr>
      <w:spacing w:before="120" w:after="120" w:line="240" w:lineRule="atLeast"/>
    </w:pPr>
    <w:rPr>
      <w:rFonts w:ascii="Cambria" w:hAnsi="Cambria" w:cs="Cambria"/>
      <w:kern w:val="2"/>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697776">
      <w:bodyDiv w:val="1"/>
      <w:marLeft w:val="0"/>
      <w:marRight w:val="0"/>
      <w:marTop w:val="0"/>
      <w:marBottom w:val="0"/>
      <w:divBdr>
        <w:top w:val="none" w:sz="0" w:space="0" w:color="auto"/>
        <w:left w:val="none" w:sz="0" w:space="0" w:color="auto"/>
        <w:bottom w:val="none" w:sz="0" w:space="0" w:color="auto"/>
        <w:right w:val="none" w:sz="0" w:space="0" w:color="auto"/>
      </w:divBdr>
    </w:div>
    <w:div w:id="318461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hyperlink" Target="https://www.iso.org/sites/directives/current/part1/index.xhtml" TargetMode="External"/><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hyperlink" Target="https://www.iso.org/sites/directives/current/part1/index.xhtml" TargetMode="Externa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hyperlink" Target="http://www.iso.org/SDGs" TargetMode="External"/><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https://www.iso.org/publication/PUB100438.html" TargetMode="External"/><Relationship Id="rId20" Type="http://schemas.openxmlformats.org/officeDocument/2006/relationships/hyperlink" Target="mailto:tmb@iso.org" TargetMode="Externa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iso.org/sites/directives/current/part1/index.xhtml" TargetMode="External"/><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www.iso.org/sites/directives/current/part1/index.xhtml" TargetMode="External"/><Relationship Id="rId23" Type="http://schemas.openxmlformats.org/officeDocument/2006/relationships/header" Target="header1.xml"/><Relationship Id="rId28" Type="http://schemas.microsoft.com/office/2011/relationships/people" Target="people.xml"/><Relationship Id="rId10" Type="http://schemas.openxmlformats.org/officeDocument/2006/relationships/endnotes" Target="endnotes.xml"/><Relationship Id="rId19" Type="http://schemas.openxmlformats.org/officeDocument/2006/relationships/hyperlink" Target="https://www.iso.org/declaration-for-participants-in-iso-activities.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hyperlink" Target="http://isotc.iso.org/livelink/livelink?func=ll&amp;objId=4230452&amp;objAction=browse&amp;sort=subtype" TargetMode="External"/><Relationship Id="rId27" Type="http://schemas.openxmlformats.org/officeDocument/2006/relationships/fontTable" Target="fontTable.xml"/><Relationship Id="rId30"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ocuments\1.%20Pierre\4.%20Travaux\7.%20ISO\2.%20Template\Template%20Global\TemplateGlobal_V11_Nov2018.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081868574"/>
        <w:category>
          <w:name w:val="General"/>
          <w:gallery w:val="placeholder"/>
        </w:category>
        <w:types>
          <w:type w:val="bbPlcHdr"/>
        </w:types>
        <w:behaviors>
          <w:behavior w:val="content"/>
        </w:behaviors>
        <w:guid w:val="{A13F97E3-72F2-4768-A9D8-1BC68997A17B}"/>
      </w:docPartPr>
      <w:docPartBody>
        <w:p w:rsidR="00AD341E" w:rsidRDefault="006914E8">
          <w:r w:rsidRPr="0033154E">
            <w:rPr>
              <w:rStyle w:val="a3"/>
            </w:rPr>
            <w:t>Click here to enter text.</w:t>
          </w:r>
        </w:p>
      </w:docPartBody>
    </w:docPart>
    <w:docPart>
      <w:docPartPr>
        <w:name w:val="35C9F4A83C7A47B79FCAFD79CC7C8188"/>
        <w:category>
          <w:name w:val="General"/>
          <w:gallery w:val="placeholder"/>
        </w:category>
        <w:types>
          <w:type w:val="bbPlcHdr"/>
        </w:types>
        <w:behaviors>
          <w:behavior w:val="content"/>
        </w:behaviors>
        <w:guid w:val="{AB2A140C-71E5-4816-9AA1-EE3A38432531}"/>
      </w:docPartPr>
      <w:docPartBody>
        <w:p w:rsidR="00AD341E" w:rsidRDefault="006914E8" w:rsidP="006914E8">
          <w:pPr>
            <w:pStyle w:val="35C9F4A83C7A47B79FCAFD79CC7C8188"/>
          </w:pPr>
          <w:r w:rsidRPr="0080491F">
            <w:rPr>
              <w:rStyle w:val="a3"/>
            </w:rPr>
            <w:t>Click here to enter text.</w:t>
          </w:r>
        </w:p>
      </w:docPartBody>
    </w:docPart>
    <w:docPart>
      <w:docPartPr>
        <w:name w:val="1A882A507932427DB401ADB8180D46A7"/>
        <w:category>
          <w:name w:val="General"/>
          <w:gallery w:val="placeholder"/>
        </w:category>
        <w:types>
          <w:type w:val="bbPlcHdr"/>
        </w:types>
        <w:behaviors>
          <w:behavior w:val="content"/>
        </w:behaviors>
        <w:guid w:val="{BFFD61B7-AA35-4CA4-A81B-AF93D5B1F0F7}"/>
      </w:docPartPr>
      <w:docPartBody>
        <w:p w:rsidR="0051629B" w:rsidRDefault="00B411A0" w:rsidP="00B411A0">
          <w:pPr>
            <w:pStyle w:val="1A882A507932427DB401ADB8180D46A7"/>
          </w:pPr>
          <w:r w:rsidRPr="0033154E">
            <w:rPr>
              <w:rStyle w:val="a3"/>
            </w:rPr>
            <w:t>Click here to enter a date.</w:t>
          </w:r>
        </w:p>
      </w:docPartBody>
    </w:docPart>
    <w:docPart>
      <w:docPartPr>
        <w:name w:val="194640B24B9940D58AE67A675A53B3AE"/>
        <w:category>
          <w:name w:val="General"/>
          <w:gallery w:val="placeholder"/>
        </w:category>
        <w:types>
          <w:type w:val="bbPlcHdr"/>
        </w:types>
        <w:behaviors>
          <w:behavior w:val="content"/>
        </w:behaviors>
        <w:guid w:val="{1D500076-3B76-4CCF-AB8E-60F8319962FC}"/>
      </w:docPartPr>
      <w:docPartBody>
        <w:p w:rsidR="0051629B" w:rsidRDefault="00B411A0" w:rsidP="00B411A0">
          <w:pPr>
            <w:pStyle w:val="194640B24B9940D58AE67A675A53B3AE"/>
          </w:pPr>
          <w:r w:rsidRPr="0033154E">
            <w:rPr>
              <w:rStyle w:val="a3"/>
            </w:rPr>
            <w:t>Click here to enter text.</w:t>
          </w:r>
        </w:p>
      </w:docPartBody>
    </w:docPart>
    <w:docPart>
      <w:docPartPr>
        <w:name w:val="2619A2E8B5F7499D8F051F18042C6035"/>
        <w:category>
          <w:name w:val="General"/>
          <w:gallery w:val="placeholder"/>
        </w:category>
        <w:types>
          <w:type w:val="bbPlcHdr"/>
        </w:types>
        <w:behaviors>
          <w:behavior w:val="content"/>
        </w:behaviors>
        <w:guid w:val="{DC3134D9-0006-48C0-836E-51CA11ADA5C0}"/>
      </w:docPartPr>
      <w:docPartBody>
        <w:p w:rsidR="0051629B" w:rsidRDefault="00B411A0" w:rsidP="00B411A0">
          <w:pPr>
            <w:pStyle w:val="2619A2E8B5F7499D8F051F18042C6035"/>
          </w:pPr>
          <w:r w:rsidRPr="0033154E">
            <w:rPr>
              <w:rStyle w:val="a3"/>
            </w:rPr>
            <w:t>Click here to enter text.</w:t>
          </w:r>
        </w:p>
      </w:docPartBody>
    </w:docPart>
    <w:docPart>
      <w:docPartPr>
        <w:name w:val="6A56A8B1C3D64D119190C20EC0C4294A"/>
        <w:category>
          <w:name w:val="General"/>
          <w:gallery w:val="placeholder"/>
        </w:category>
        <w:types>
          <w:type w:val="bbPlcHdr"/>
        </w:types>
        <w:behaviors>
          <w:behavior w:val="content"/>
        </w:behaviors>
        <w:guid w:val="{2E84F2BD-6D9B-44AA-889D-8F5A2F173BDE}"/>
      </w:docPartPr>
      <w:docPartBody>
        <w:p w:rsidR="0051629B" w:rsidRDefault="00B411A0" w:rsidP="00B411A0">
          <w:pPr>
            <w:pStyle w:val="6A56A8B1C3D64D119190C20EC0C4294A"/>
          </w:pPr>
          <w:r w:rsidRPr="0033154E">
            <w:rPr>
              <w:rStyle w:val="a3"/>
            </w:rPr>
            <w:t>Click here to enter text.</w:t>
          </w:r>
        </w:p>
      </w:docPartBody>
    </w:docPart>
    <w:docPart>
      <w:docPartPr>
        <w:name w:val="216C838DD28D428B85753FFCF7E48D7F"/>
        <w:category>
          <w:name w:val="General"/>
          <w:gallery w:val="placeholder"/>
        </w:category>
        <w:types>
          <w:type w:val="bbPlcHdr"/>
        </w:types>
        <w:behaviors>
          <w:behavior w:val="content"/>
        </w:behaviors>
        <w:guid w:val="{2415D472-112E-4134-9915-5F307A41D8C2}"/>
      </w:docPartPr>
      <w:docPartBody>
        <w:p w:rsidR="00EF702D" w:rsidRDefault="0051629B" w:rsidP="0051629B">
          <w:pPr>
            <w:pStyle w:val="216C838DD28D428B85753FFCF7E48D7F"/>
          </w:pPr>
          <w:r>
            <w:rPr>
              <w:rStyle w:val="a3"/>
            </w:rPr>
            <w:t>Enter Number</w:t>
          </w:r>
        </w:p>
      </w:docPartBody>
    </w:docPart>
    <w:docPart>
      <w:docPartPr>
        <w:name w:val="A6A8F76DBBC2479585AB2C08F89D9A59"/>
        <w:category>
          <w:name w:val="General"/>
          <w:gallery w:val="placeholder"/>
        </w:category>
        <w:types>
          <w:type w:val="bbPlcHdr"/>
        </w:types>
        <w:behaviors>
          <w:behavior w:val="content"/>
        </w:behaviors>
        <w:guid w:val="{FC1A9D12-F497-46E4-B90F-2896A13C1788}"/>
      </w:docPartPr>
      <w:docPartBody>
        <w:p w:rsidR="00EF702D" w:rsidRDefault="0051629B" w:rsidP="0051629B">
          <w:pPr>
            <w:pStyle w:val="A6A8F76DBBC2479585AB2C08F89D9A59"/>
          </w:pPr>
          <w:r>
            <w:rPr>
              <w:rStyle w:val="a3"/>
            </w:rPr>
            <w:t>Enter Number</w:t>
          </w:r>
        </w:p>
      </w:docPartBody>
    </w:docPart>
    <w:docPart>
      <w:docPartPr>
        <w:name w:val="1986261D4BB5473D925089DDD29C43AF"/>
        <w:category>
          <w:name w:val="General"/>
          <w:gallery w:val="placeholder"/>
        </w:category>
        <w:types>
          <w:type w:val="bbPlcHdr"/>
        </w:types>
        <w:behaviors>
          <w:behavior w:val="content"/>
        </w:behaviors>
        <w:guid w:val="{B9FB7962-EF1A-4127-8C81-AC7C82496F36}"/>
      </w:docPartPr>
      <w:docPartBody>
        <w:p w:rsidR="00EF702D" w:rsidRDefault="0051629B" w:rsidP="0051629B">
          <w:pPr>
            <w:pStyle w:val="1986261D4BB5473D925089DDD29C43AF"/>
          </w:pPr>
          <w:r>
            <w:rPr>
              <w:rStyle w:val="a3"/>
            </w:rPr>
            <w:t>Enter Number</w:t>
          </w:r>
        </w:p>
      </w:docPartBody>
    </w:docPart>
    <w:docPart>
      <w:docPartPr>
        <w:name w:val="D1F06B5969494CF9AE85D481BB17FFD3"/>
        <w:category>
          <w:name w:val="General"/>
          <w:gallery w:val="placeholder"/>
        </w:category>
        <w:types>
          <w:type w:val="bbPlcHdr"/>
        </w:types>
        <w:behaviors>
          <w:behavior w:val="content"/>
        </w:behaviors>
        <w:guid w:val="{9277C8FA-A02C-448D-80D1-96D9F1165BCC}"/>
      </w:docPartPr>
      <w:docPartBody>
        <w:p w:rsidR="00483B72" w:rsidRDefault="001B3B5E" w:rsidP="001B3B5E">
          <w:pPr>
            <w:pStyle w:val="D1F06B5969494CF9AE85D481BB17FFD3"/>
          </w:pPr>
          <w:r w:rsidRPr="0033154E">
            <w:rPr>
              <w:rStyle w:val="a3"/>
            </w:rPr>
            <w:t>Click here to enter text.</w:t>
          </w:r>
        </w:p>
      </w:docPartBody>
    </w:docPart>
    <w:docPart>
      <w:docPartPr>
        <w:name w:val="4465E8B5F99D4C439932942EE36B636A"/>
        <w:category>
          <w:name w:val="General"/>
          <w:gallery w:val="placeholder"/>
        </w:category>
        <w:types>
          <w:type w:val="bbPlcHdr"/>
        </w:types>
        <w:behaviors>
          <w:behavior w:val="content"/>
        </w:behaviors>
        <w:guid w:val="{FA94A30E-C97D-41B6-9C4E-5F6D076CE870}"/>
      </w:docPartPr>
      <w:docPartBody>
        <w:p w:rsidR="00483B72" w:rsidRDefault="001B3B5E" w:rsidP="001B3B5E">
          <w:pPr>
            <w:pStyle w:val="4465E8B5F99D4C439932942EE36B636A"/>
          </w:pPr>
          <w:r w:rsidRPr="0033154E">
            <w:rPr>
              <w:rStyle w:val="a3"/>
            </w:rPr>
            <w:t>Click here to enter a date.</w:t>
          </w:r>
        </w:p>
      </w:docPartBody>
    </w:docPart>
    <w:docPart>
      <w:docPartPr>
        <w:name w:val="8D9AA2276117419F84CB639164C6B3B4"/>
        <w:category>
          <w:name w:val="General"/>
          <w:gallery w:val="placeholder"/>
        </w:category>
        <w:types>
          <w:type w:val="bbPlcHdr"/>
        </w:types>
        <w:behaviors>
          <w:behavior w:val="content"/>
        </w:behaviors>
        <w:guid w:val="{1D2626BE-8FFD-4137-AF3E-E8FDE968AF3E}"/>
      </w:docPartPr>
      <w:docPartBody>
        <w:p w:rsidR="00483B72" w:rsidRDefault="001B3B5E" w:rsidP="001B3B5E">
          <w:pPr>
            <w:pStyle w:val="8D9AA2276117419F84CB639164C6B3B4"/>
          </w:pPr>
          <w:r w:rsidRPr="0033154E">
            <w:rPr>
              <w:rStyle w:val="a3"/>
            </w:rPr>
            <w:t>Click here to enter a date.</w:t>
          </w:r>
        </w:p>
      </w:docPartBody>
    </w:docPart>
    <w:docPart>
      <w:docPartPr>
        <w:name w:val="03355C03277C4B9BB80C51E6503F0CEE"/>
        <w:category>
          <w:name w:val="General"/>
          <w:gallery w:val="placeholder"/>
        </w:category>
        <w:types>
          <w:type w:val="bbPlcHdr"/>
        </w:types>
        <w:behaviors>
          <w:behavior w:val="content"/>
        </w:behaviors>
        <w:guid w:val="{5386244B-0192-4B24-855D-24938F4689C9}"/>
      </w:docPartPr>
      <w:docPartBody>
        <w:p w:rsidR="00483B72" w:rsidRDefault="001B3B5E" w:rsidP="001B3B5E">
          <w:pPr>
            <w:pStyle w:val="03355C03277C4B9BB80C51E6503F0CEE"/>
          </w:pPr>
          <w:r w:rsidRPr="0033154E">
            <w:rPr>
              <w:rStyle w:val="a3"/>
            </w:rPr>
            <w:t>Click here to enter a date.</w:t>
          </w:r>
        </w:p>
      </w:docPartBody>
    </w:docPart>
    <w:docPart>
      <w:docPartPr>
        <w:name w:val="983E034A56C9470C8CA57D446784E9D7"/>
        <w:category>
          <w:name w:val="General"/>
          <w:gallery w:val="placeholder"/>
        </w:category>
        <w:types>
          <w:type w:val="bbPlcHdr"/>
        </w:types>
        <w:behaviors>
          <w:behavior w:val="content"/>
        </w:behaviors>
        <w:guid w:val="{6B53FF4B-E29F-4038-80AA-6E485FB68FC1}"/>
      </w:docPartPr>
      <w:docPartBody>
        <w:p w:rsidR="00483B72" w:rsidRDefault="001B3B5E" w:rsidP="001B3B5E">
          <w:pPr>
            <w:pStyle w:val="983E034A56C9470C8CA57D446784E9D7"/>
          </w:pPr>
          <w:r w:rsidRPr="0033154E">
            <w:rPr>
              <w:rStyle w:val="a3"/>
            </w:rPr>
            <w:t>Click here to enter a date.</w:t>
          </w:r>
        </w:p>
      </w:docPartBody>
    </w:docPart>
    <w:docPart>
      <w:docPartPr>
        <w:name w:val="73953C5308AC47DA8895B3080B3E7FF4"/>
        <w:category>
          <w:name w:val="General"/>
          <w:gallery w:val="placeholder"/>
        </w:category>
        <w:types>
          <w:type w:val="bbPlcHdr"/>
        </w:types>
        <w:behaviors>
          <w:behavior w:val="content"/>
        </w:behaviors>
        <w:guid w:val="{89340B64-BD01-4121-8660-2A59041AA957}"/>
      </w:docPartPr>
      <w:docPartBody>
        <w:p w:rsidR="00483B72" w:rsidRDefault="001B3B5E" w:rsidP="001B3B5E">
          <w:pPr>
            <w:pStyle w:val="73953C5308AC47DA8895B3080B3E7FF4"/>
          </w:pPr>
          <w:r w:rsidRPr="0033154E">
            <w:rPr>
              <w:rStyle w:val="a3"/>
            </w:rPr>
            <w:t>Click here to enter a date.</w:t>
          </w:r>
        </w:p>
      </w:docPartBody>
    </w:docPart>
    <w:docPart>
      <w:docPartPr>
        <w:name w:val="DefaultPlaceholder_-1854013440"/>
        <w:category>
          <w:name w:val="General"/>
          <w:gallery w:val="placeholder"/>
        </w:category>
        <w:types>
          <w:type w:val="bbPlcHdr"/>
        </w:types>
        <w:behaviors>
          <w:behavior w:val="content"/>
        </w:behaviors>
        <w:guid w:val="{A70EBCDC-05D3-458B-B26E-9EB49651A73A}"/>
      </w:docPartPr>
      <w:docPartBody>
        <w:p w:rsidR="005C51A0" w:rsidRDefault="00BB4F1E">
          <w:r w:rsidRPr="00C511FE">
            <w:rPr>
              <w:rStyle w:val="a3"/>
            </w:rPr>
            <w:t>Click or tap here to enter text.</w:t>
          </w:r>
        </w:p>
      </w:docPartBody>
    </w:docPart>
    <w:docPart>
      <w:docPartPr>
        <w:name w:val="1CDC0ED769B94D4A930CC78E42B0B7C9"/>
        <w:category>
          <w:name w:val="常规"/>
          <w:gallery w:val="placeholder"/>
        </w:category>
        <w:types>
          <w:type w:val="bbPlcHdr"/>
        </w:types>
        <w:behaviors>
          <w:behavior w:val="content"/>
        </w:behaviors>
        <w:guid w:val="{95574238-26FA-4348-A660-A2BF8A435CC9}"/>
      </w:docPartPr>
      <w:docPartBody>
        <w:p w:rsidR="00D03484" w:rsidRDefault="006A5346" w:rsidP="006A5346">
          <w:pPr>
            <w:pStyle w:val="1CDC0ED769B94D4A930CC78E42B0B7C9"/>
          </w:pPr>
          <w:r w:rsidRPr="0033154E">
            <w:rPr>
              <w:rStyle w:val="a3"/>
            </w:rPr>
            <w:t>Click here to enter text.</w:t>
          </w:r>
        </w:p>
      </w:docPartBody>
    </w:docPart>
    <w:docPart>
      <w:docPartPr>
        <w:name w:val="B729676CD5AE468F888BA441A55A0B19"/>
        <w:category>
          <w:name w:val="全般"/>
          <w:gallery w:val="placeholder"/>
        </w:category>
        <w:types>
          <w:type w:val="bbPlcHdr"/>
        </w:types>
        <w:behaviors>
          <w:behavior w:val="content"/>
        </w:behaviors>
        <w:guid w:val="{E126BFB5-E176-4ECC-AB2E-6663B473E213}"/>
      </w:docPartPr>
      <w:docPartBody>
        <w:p w:rsidR="00653B97" w:rsidRDefault="00EF07B5" w:rsidP="00EF07B5">
          <w:pPr>
            <w:pStyle w:val="B729676CD5AE468F888BA441A55A0B19"/>
          </w:pPr>
          <w:r w:rsidRPr="0033154E">
            <w:rPr>
              <w:rStyle w:val="a3"/>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ＭＳ 明朝">
    <w:altName w:val="MS Mincho"/>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Segoe UI">
    <w:panose1 w:val="020B0604020202020204"/>
    <w:charset w:val="00"/>
    <w:family w:val="swiss"/>
    <w:pitch w:val="variable"/>
    <w:sig w:usb0="E4002EFF" w:usb1="C000E47F" w:usb2="00000009" w:usb3="00000000" w:csb0="000001FF" w:csb1="00000000"/>
  </w:font>
  <w:font w:name="ＭＳ Ｐゴシック">
    <w:altName w:val="MS PGothic"/>
    <w:panose1 w:val="020B0600070205080204"/>
    <w:charset w:val="80"/>
    <w:family w:val="modern"/>
    <w:pitch w:val="variable"/>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Microsoft YaHei">
    <w:altName w:val="微软雅黑"/>
    <w:panose1 w:val="020B0503020204020204"/>
    <w:charset w:val="86"/>
    <w:family w:val="swiss"/>
    <w:pitch w:val="variable"/>
    <w:sig w:usb0="80000287" w:usb1="2ACF3C50" w:usb2="00000016" w:usb3="00000000" w:csb0="0004001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bordersDoNotSurroundHeader/>
  <w:bordersDoNotSurroundFooter/>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14E8"/>
    <w:rsid w:val="001231F1"/>
    <w:rsid w:val="001407C2"/>
    <w:rsid w:val="001453E3"/>
    <w:rsid w:val="00196BC6"/>
    <w:rsid w:val="001B3B5E"/>
    <w:rsid w:val="002F0992"/>
    <w:rsid w:val="004107DB"/>
    <w:rsid w:val="00483B72"/>
    <w:rsid w:val="00486D5F"/>
    <w:rsid w:val="005068CE"/>
    <w:rsid w:val="0051629B"/>
    <w:rsid w:val="0052268B"/>
    <w:rsid w:val="005C51A0"/>
    <w:rsid w:val="005E0AF4"/>
    <w:rsid w:val="00601DE2"/>
    <w:rsid w:val="00607E8B"/>
    <w:rsid w:val="00653B97"/>
    <w:rsid w:val="006724D8"/>
    <w:rsid w:val="006914E8"/>
    <w:rsid w:val="006A5346"/>
    <w:rsid w:val="007B6690"/>
    <w:rsid w:val="007F3637"/>
    <w:rsid w:val="008159EA"/>
    <w:rsid w:val="008A30DA"/>
    <w:rsid w:val="008C55C7"/>
    <w:rsid w:val="008E50D7"/>
    <w:rsid w:val="009222E1"/>
    <w:rsid w:val="00966A29"/>
    <w:rsid w:val="00A410F8"/>
    <w:rsid w:val="00AD341E"/>
    <w:rsid w:val="00B24353"/>
    <w:rsid w:val="00B411A0"/>
    <w:rsid w:val="00B41267"/>
    <w:rsid w:val="00BB4F1E"/>
    <w:rsid w:val="00BC78A7"/>
    <w:rsid w:val="00C02415"/>
    <w:rsid w:val="00C910E7"/>
    <w:rsid w:val="00D03484"/>
    <w:rsid w:val="00D255EC"/>
    <w:rsid w:val="00D3263D"/>
    <w:rsid w:val="00DD1674"/>
    <w:rsid w:val="00E66C45"/>
    <w:rsid w:val="00EF07B5"/>
    <w:rsid w:val="00EF702D"/>
    <w:rsid w:val="00F85F0C"/>
  </w:rsids>
  <m:mathPr>
    <m:mathFont m:val="Cambria Math"/>
    <m:brkBin m:val="before"/>
    <m:brkBinSub m:val="--"/>
    <m:smallFrac m:val="0"/>
    <m:dispDef/>
    <m:lMargin m:val="0"/>
    <m:rMargin m:val="0"/>
    <m:defJc m:val="centerGroup"/>
    <m:wrapIndent m:val="1440"/>
    <m:intLim m:val="subSup"/>
    <m:naryLim m:val="undOvr"/>
  </m:mathPr>
  <w:themeFontLang w:val="fr-CH"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EF07B5"/>
    <w:rPr>
      <w:color w:val="808080"/>
    </w:rPr>
  </w:style>
  <w:style w:type="paragraph" w:customStyle="1" w:styleId="35C9F4A83C7A47B79FCAFD79CC7C8188">
    <w:name w:val="35C9F4A83C7A47B79FCAFD79CC7C8188"/>
    <w:rsid w:val="006914E8"/>
  </w:style>
  <w:style w:type="paragraph" w:customStyle="1" w:styleId="1A882A507932427DB401ADB8180D46A7">
    <w:name w:val="1A882A507932427DB401ADB8180D46A7"/>
    <w:rsid w:val="00B411A0"/>
  </w:style>
  <w:style w:type="paragraph" w:customStyle="1" w:styleId="194640B24B9940D58AE67A675A53B3AE">
    <w:name w:val="194640B24B9940D58AE67A675A53B3AE"/>
    <w:rsid w:val="00B411A0"/>
  </w:style>
  <w:style w:type="paragraph" w:customStyle="1" w:styleId="2619A2E8B5F7499D8F051F18042C6035">
    <w:name w:val="2619A2E8B5F7499D8F051F18042C6035"/>
    <w:rsid w:val="00B411A0"/>
  </w:style>
  <w:style w:type="paragraph" w:customStyle="1" w:styleId="6A56A8B1C3D64D119190C20EC0C4294A">
    <w:name w:val="6A56A8B1C3D64D119190C20EC0C4294A"/>
    <w:rsid w:val="00B411A0"/>
  </w:style>
  <w:style w:type="paragraph" w:customStyle="1" w:styleId="216C838DD28D428B85753FFCF7E48D7F">
    <w:name w:val="216C838DD28D428B85753FFCF7E48D7F"/>
    <w:rsid w:val="0051629B"/>
  </w:style>
  <w:style w:type="paragraph" w:customStyle="1" w:styleId="A6A8F76DBBC2479585AB2C08F89D9A59">
    <w:name w:val="A6A8F76DBBC2479585AB2C08F89D9A59"/>
    <w:rsid w:val="0051629B"/>
  </w:style>
  <w:style w:type="paragraph" w:customStyle="1" w:styleId="1986261D4BB5473D925089DDD29C43AF">
    <w:name w:val="1986261D4BB5473D925089DDD29C43AF"/>
    <w:rsid w:val="0051629B"/>
  </w:style>
  <w:style w:type="paragraph" w:customStyle="1" w:styleId="D1F06B5969494CF9AE85D481BB17FFD3">
    <w:name w:val="D1F06B5969494CF9AE85D481BB17FFD3"/>
    <w:rsid w:val="001B3B5E"/>
  </w:style>
  <w:style w:type="paragraph" w:customStyle="1" w:styleId="4465E8B5F99D4C439932942EE36B636A">
    <w:name w:val="4465E8B5F99D4C439932942EE36B636A"/>
    <w:rsid w:val="001B3B5E"/>
  </w:style>
  <w:style w:type="paragraph" w:customStyle="1" w:styleId="8D9AA2276117419F84CB639164C6B3B4">
    <w:name w:val="8D9AA2276117419F84CB639164C6B3B4"/>
    <w:rsid w:val="001B3B5E"/>
  </w:style>
  <w:style w:type="paragraph" w:customStyle="1" w:styleId="03355C03277C4B9BB80C51E6503F0CEE">
    <w:name w:val="03355C03277C4B9BB80C51E6503F0CEE"/>
    <w:rsid w:val="001B3B5E"/>
  </w:style>
  <w:style w:type="paragraph" w:customStyle="1" w:styleId="983E034A56C9470C8CA57D446784E9D7">
    <w:name w:val="983E034A56C9470C8CA57D446784E9D7"/>
    <w:rsid w:val="001B3B5E"/>
  </w:style>
  <w:style w:type="paragraph" w:customStyle="1" w:styleId="73953C5308AC47DA8895B3080B3E7FF4">
    <w:name w:val="73953C5308AC47DA8895B3080B3E7FF4"/>
    <w:rsid w:val="001B3B5E"/>
  </w:style>
  <w:style w:type="paragraph" w:customStyle="1" w:styleId="1CDC0ED769B94D4A930CC78E42B0B7C9">
    <w:name w:val="1CDC0ED769B94D4A930CC78E42B0B7C9"/>
    <w:rsid w:val="006A5346"/>
    <w:pPr>
      <w:widowControl w:val="0"/>
      <w:spacing w:after="0" w:line="240" w:lineRule="auto"/>
      <w:jc w:val="both"/>
    </w:pPr>
    <w:rPr>
      <w:kern w:val="2"/>
      <w:sz w:val="21"/>
      <w:lang w:val="en-US" w:eastAsia="zh-CN"/>
    </w:rPr>
  </w:style>
  <w:style w:type="paragraph" w:customStyle="1" w:styleId="B729676CD5AE468F888BA441A55A0B19">
    <w:name w:val="B729676CD5AE468F888BA441A55A0B19"/>
    <w:rsid w:val="00EF07B5"/>
    <w:pPr>
      <w:widowControl w:val="0"/>
      <w:spacing w:after="0" w:line="240" w:lineRule="auto"/>
      <w:jc w:val="both"/>
    </w:pPr>
    <w:rPr>
      <w:kern w:val="2"/>
      <w:sz w:val="21"/>
      <w:lang w:val="en-US"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69D9FDCD50C38342AB350652298DEB59" ma:contentTypeVersion="13" ma:contentTypeDescription="Create a new document." ma:contentTypeScope="" ma:versionID="a24dca8d7884271d5e532d9b4b420376">
  <xsd:schema xmlns:xsd="http://www.w3.org/2001/XMLSchema" xmlns:xs="http://www.w3.org/2001/XMLSchema" xmlns:p="http://schemas.microsoft.com/office/2006/metadata/properties" xmlns:ns3="48522681-7c0c-4e00-a804-8696c04473f3" xmlns:ns4="adf3cc94-2293-41d4-9987-97425684382a" targetNamespace="http://schemas.microsoft.com/office/2006/metadata/properties" ma:root="true" ma:fieldsID="29ff6c39efdecca189c86fd2143c3bb9" ns3:_="" ns4:_="">
    <xsd:import namespace="48522681-7c0c-4e00-a804-8696c04473f3"/>
    <xsd:import namespace="adf3cc94-2293-41d4-9987-97425684382a"/>
    <xsd:element name="properties">
      <xsd:complexType>
        <xsd:sequence>
          <xsd:element name="documentManagement">
            <xsd:complexType>
              <xsd:all>
                <xsd:element ref="ns3:SharedWithUsers" minOccurs="0"/>
                <xsd:element ref="ns3:SharingHintHash" minOccurs="0"/>
                <xsd:element ref="ns3:SharedWithDetails"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Location"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522681-7c0c-4e00-a804-8696c04473f3"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df3cc94-2293-41d4-9987-97425684382a"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8802B9F-66F1-4BD1-A7D9-B8C0E27E1CAF}">
  <ds:schemaRefs>
    <ds:schemaRef ds:uri="http://schemas.openxmlformats.org/officeDocument/2006/bibliography"/>
  </ds:schemaRefs>
</ds:datastoreItem>
</file>

<file path=customXml/itemProps2.xml><?xml version="1.0" encoding="utf-8"?>
<ds:datastoreItem xmlns:ds="http://schemas.openxmlformats.org/officeDocument/2006/customXml" ds:itemID="{066AD0BF-C812-4A6B-8E61-53A21FC0D59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965CA1D-84EE-4D80-B556-79A614599BE7}">
  <ds:schemaRefs>
    <ds:schemaRef ds:uri="http://schemas.microsoft.com/sharepoint/v3/contenttype/forms"/>
  </ds:schemaRefs>
</ds:datastoreItem>
</file>

<file path=customXml/itemProps4.xml><?xml version="1.0" encoding="utf-8"?>
<ds:datastoreItem xmlns:ds="http://schemas.openxmlformats.org/officeDocument/2006/customXml" ds:itemID="{90E7FAAA-44D4-4A77-8BBA-EF7CF6AF42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522681-7c0c-4e00-a804-8696c04473f3"/>
    <ds:schemaRef ds:uri="adf3cc94-2293-41d4-9987-9742568438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C:\Users\Administrator\Documents\1. Pierre\4. Travaux\7. ISO\2. Template\Template Global\TemplateGlobal_V11_Nov2018.dotx</Template>
  <TotalTime>0</TotalTime>
  <Pages>8</Pages>
  <Words>2235</Words>
  <Characters>12741</Characters>
  <Application>Microsoft Office Word</Application>
  <DocSecurity>0</DocSecurity>
  <Lines>106</Lines>
  <Paragraphs>29</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Weber</dc:creator>
  <cp:keywords/>
  <dc:description/>
  <cp:lastModifiedBy>三分一 信之</cp:lastModifiedBy>
  <cp:revision>2</cp:revision>
  <dcterms:created xsi:type="dcterms:W3CDTF">2021-03-18T21:28:00Z</dcterms:created>
  <dcterms:modified xsi:type="dcterms:W3CDTF">2021-03-18T21:28:00Z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0x01010069D9FDCD50C38342AB350652298DEB59</vt:lpwstr>
  </property>
</Properties>
</file>