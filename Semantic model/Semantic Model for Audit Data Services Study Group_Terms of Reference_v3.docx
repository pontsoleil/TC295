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2BAA6" w14:textId="77777777" w:rsidR="00DA25B6" w:rsidRPr="00174102" w:rsidRDefault="00DA25B6" w:rsidP="002B7DE2">
      <w:pPr>
        <w:pStyle w:val="a3"/>
        <w:spacing w:before="120" w:line="288" w:lineRule="auto"/>
        <w:ind w:left="142" w:right="842" w:firstLine="3"/>
        <w:jc w:val="center"/>
        <w:rPr>
          <w:ins w:id="0" w:author="MARINKOVIC Stefan" w:date="2021-07-01T09:02:00Z"/>
          <w:lang w:val="en-US"/>
          <w:rPrChange w:id="1" w:author="Lenovo" w:date="2021-07-02T14:57:00Z">
            <w:rPr>
              <w:ins w:id="2" w:author="MARINKOVIC Stefan" w:date="2021-07-01T09:02:00Z"/>
            </w:rPr>
          </w:rPrChange>
        </w:rPr>
      </w:pPr>
      <w:ins w:id="3" w:author="MARINKOVIC Stefan" w:date="2021-07-01T09:01:00Z">
        <w:r w:rsidRPr="00174102">
          <w:rPr>
            <w:lang w:val="en-US"/>
            <w:rPrChange w:id="4" w:author="Lenovo" w:date="2021-07-02T14:57:00Z">
              <w:rPr/>
            </w:rPrChange>
          </w:rPr>
          <w:t xml:space="preserve">Semantic </w:t>
        </w:r>
      </w:ins>
      <w:ins w:id="5" w:author="MARINKOVIC Stefan" w:date="2021-07-01T09:02:00Z">
        <w:r>
          <w:rPr>
            <w:lang w:val="en-GB"/>
          </w:rPr>
          <w:t>M</w:t>
        </w:r>
      </w:ins>
      <w:ins w:id="6" w:author="MARINKOVIC Stefan" w:date="2021-07-01T09:01:00Z">
        <w:r w:rsidRPr="00174102">
          <w:rPr>
            <w:lang w:val="en-US"/>
            <w:rPrChange w:id="7" w:author="Lenovo" w:date="2021-07-02T14:57:00Z">
              <w:rPr/>
            </w:rPrChange>
          </w:rPr>
          <w:t xml:space="preserve">odel for </w:t>
        </w:r>
      </w:ins>
      <w:ins w:id="8" w:author="MARINKOVIC Stefan" w:date="2021-07-01T09:02:00Z">
        <w:r>
          <w:rPr>
            <w:lang w:val="en-GB"/>
          </w:rPr>
          <w:t>A</w:t>
        </w:r>
      </w:ins>
      <w:ins w:id="9" w:author="MARINKOVIC Stefan" w:date="2021-07-01T09:01:00Z">
        <w:r w:rsidRPr="00174102">
          <w:rPr>
            <w:lang w:val="en-US"/>
            <w:rPrChange w:id="10" w:author="Lenovo" w:date="2021-07-02T14:57:00Z">
              <w:rPr/>
            </w:rPrChange>
          </w:rPr>
          <w:t xml:space="preserve">udit </w:t>
        </w:r>
      </w:ins>
      <w:ins w:id="11" w:author="MARINKOVIC Stefan" w:date="2021-07-01T09:02:00Z">
        <w:r>
          <w:rPr>
            <w:lang w:val="en-GB"/>
          </w:rPr>
          <w:t>D</w:t>
        </w:r>
      </w:ins>
      <w:ins w:id="12" w:author="MARINKOVIC Stefan" w:date="2021-07-01T09:01:00Z">
        <w:r w:rsidRPr="00174102">
          <w:rPr>
            <w:lang w:val="en-US"/>
            <w:rPrChange w:id="13" w:author="Lenovo" w:date="2021-07-02T14:57:00Z">
              <w:rPr/>
            </w:rPrChange>
          </w:rPr>
          <w:t xml:space="preserve">ata </w:t>
        </w:r>
      </w:ins>
      <w:ins w:id="14" w:author="MARINKOVIC Stefan" w:date="2021-07-01T09:02:00Z">
        <w:r>
          <w:rPr>
            <w:lang w:val="en-GB"/>
          </w:rPr>
          <w:t>S</w:t>
        </w:r>
      </w:ins>
      <w:ins w:id="15" w:author="MARINKOVIC Stefan" w:date="2021-07-01T09:01:00Z">
        <w:r w:rsidRPr="00174102">
          <w:rPr>
            <w:lang w:val="en-US"/>
            <w:rPrChange w:id="16" w:author="Lenovo" w:date="2021-07-02T14:57:00Z">
              <w:rPr/>
            </w:rPrChange>
          </w:rPr>
          <w:t>ervices Study Group</w:t>
        </w:r>
      </w:ins>
    </w:p>
    <w:p w14:paraId="17FF2542" w14:textId="489C5CC5" w:rsidR="00477E19" w:rsidRPr="00DA25B6" w:rsidRDefault="002B7DE2" w:rsidP="002B7DE2">
      <w:pPr>
        <w:pStyle w:val="a3"/>
        <w:spacing w:before="120" w:line="288" w:lineRule="auto"/>
        <w:ind w:left="142" w:right="842" w:firstLine="3"/>
        <w:jc w:val="center"/>
        <w:rPr>
          <w:rFonts w:eastAsia="宋体"/>
        </w:rPr>
      </w:pPr>
      <w:del w:id="17" w:author="MARINKOVIC Stefan" w:date="2021-07-01T09:02:00Z">
        <w:r w:rsidDel="00DA25B6">
          <w:delText xml:space="preserve">The recommendations regarding the Constitution and </w:delText>
        </w:r>
      </w:del>
      <w:r>
        <w:t xml:space="preserve">Terms of </w:t>
      </w:r>
      <w:ins w:id="18" w:author="wsr" w:date="2021-07-02T15:45:00Z">
        <w:r w:rsidR="00DA6453">
          <w:rPr>
            <w:rFonts w:eastAsiaTheme="minorEastAsia" w:hint="eastAsia"/>
          </w:rPr>
          <w:t>R</w:t>
        </w:r>
      </w:ins>
      <w:bookmarkStart w:id="19" w:name="_GoBack"/>
      <w:bookmarkEnd w:id="19"/>
      <w:del w:id="20" w:author="wsr" w:date="2021-07-02T15:45:00Z">
        <w:r w:rsidDel="00DA6453">
          <w:delText>r</w:delText>
        </w:r>
      </w:del>
      <w:r>
        <w:t>eference</w:t>
      </w:r>
      <w:del w:id="21" w:author="MARINKOVIC Stefan" w:date="2021-07-01T09:02:00Z">
        <w:r w:rsidDel="00DA25B6">
          <w:delText xml:space="preserve"> of </w:delText>
        </w:r>
      </w:del>
      <w:del w:id="22" w:author="MARINKOVIC Stefan" w:date="2021-07-01T09:01:00Z">
        <w:r w:rsidDel="00DA25B6">
          <w:delText>Study Group</w:delText>
        </w:r>
      </w:del>
    </w:p>
    <w:p w14:paraId="32451C3C" w14:textId="0B9C5A56" w:rsidR="00DA25B6" w:rsidRPr="00DA25B6" w:rsidDel="00DA25B6" w:rsidRDefault="00DA25B6">
      <w:pPr>
        <w:pStyle w:val="a3"/>
        <w:spacing w:before="240" w:line="288" w:lineRule="auto"/>
        <w:ind w:left="119"/>
        <w:rPr>
          <w:del w:id="23" w:author="MARINKOVIC Stefan" w:date="2021-07-01T09:09:00Z"/>
          <w:rFonts w:eastAsia="宋体"/>
          <w:sz w:val="50"/>
        </w:rPr>
        <w:pPrChange w:id="24" w:author="MARINKOVIC Stefan" w:date="2021-07-01T09:16:00Z">
          <w:pPr>
            <w:pStyle w:val="a3"/>
            <w:spacing w:before="7"/>
            <w:ind w:left="0"/>
          </w:pPr>
        </w:pPrChange>
      </w:pPr>
    </w:p>
    <w:p w14:paraId="2058F9AC" w14:textId="77777777" w:rsidR="00477E19" w:rsidRPr="00174102" w:rsidRDefault="002B7DE2">
      <w:pPr>
        <w:pStyle w:val="1"/>
        <w:spacing w:before="240" w:line="288" w:lineRule="auto"/>
        <w:ind w:left="119"/>
        <w:rPr>
          <w:lang w:val="en-US"/>
          <w:rPrChange w:id="25" w:author="Lenovo" w:date="2021-07-02T14:57:00Z">
            <w:rPr/>
          </w:rPrChange>
        </w:rPr>
        <w:pPrChange w:id="26" w:author="MARINKOVIC Stefan" w:date="2021-07-01T09:16:00Z">
          <w:pPr>
            <w:pStyle w:val="1"/>
          </w:pPr>
        </w:pPrChange>
      </w:pPr>
      <w:r w:rsidRPr="00174102">
        <w:rPr>
          <w:lang w:val="en-US"/>
          <w:rPrChange w:id="27" w:author="Lenovo" w:date="2021-07-02T14:57:00Z">
            <w:rPr/>
          </w:rPrChange>
        </w:rPr>
        <w:t>Title:</w:t>
      </w:r>
    </w:p>
    <w:p w14:paraId="106F0717" w14:textId="77777777" w:rsidR="00477E19" w:rsidRPr="00174102" w:rsidRDefault="002B7DE2" w:rsidP="002B7DE2">
      <w:pPr>
        <w:pStyle w:val="a3"/>
        <w:spacing w:before="120" w:line="288" w:lineRule="auto"/>
        <w:rPr>
          <w:lang w:val="en-US"/>
          <w:rPrChange w:id="28" w:author="Lenovo" w:date="2021-07-02T14:57:00Z">
            <w:rPr/>
          </w:rPrChange>
        </w:rPr>
      </w:pPr>
      <w:r w:rsidRPr="00174102">
        <w:rPr>
          <w:lang w:val="en-US"/>
          <w:rPrChange w:id="29" w:author="Lenovo" w:date="2021-07-02T14:57:00Z">
            <w:rPr/>
          </w:rPrChange>
        </w:rPr>
        <w:t>Semantic model for audit data services</w:t>
      </w:r>
    </w:p>
    <w:p w14:paraId="0E6FBB66" w14:textId="3572AE7A" w:rsidR="00477E19" w:rsidDel="00DA25B6" w:rsidRDefault="00477E19">
      <w:pPr>
        <w:pStyle w:val="a3"/>
        <w:spacing w:before="120" w:line="288" w:lineRule="auto"/>
        <w:ind w:left="0"/>
        <w:rPr>
          <w:del w:id="30" w:author="MARINKOVIC Stefan" w:date="2021-07-01T09:09:00Z"/>
          <w:sz w:val="34"/>
        </w:rPr>
        <w:pPrChange w:id="31" w:author="MARINKOVIC Stefan" w:date="2021-07-01T09:16:00Z">
          <w:pPr>
            <w:pStyle w:val="a3"/>
            <w:spacing w:before="0"/>
            <w:ind w:left="0"/>
          </w:pPr>
        </w:pPrChange>
      </w:pPr>
    </w:p>
    <w:p w14:paraId="6F74FAD0" w14:textId="77777777" w:rsidR="00477E19" w:rsidRPr="00174102" w:rsidRDefault="002B7DE2">
      <w:pPr>
        <w:pStyle w:val="1"/>
        <w:spacing w:before="240" w:line="288" w:lineRule="auto"/>
        <w:ind w:left="119"/>
        <w:rPr>
          <w:rFonts w:ascii="Malgun Gothic" w:eastAsia="Malgun Gothic"/>
          <w:lang w:val="en-US"/>
          <w:rPrChange w:id="32" w:author="Lenovo" w:date="2021-07-02T14:57:00Z">
            <w:rPr>
              <w:rFonts w:ascii="Malgun Gothic" w:eastAsia="Malgun Gothic"/>
            </w:rPr>
          </w:rPrChange>
        </w:rPr>
        <w:pPrChange w:id="33" w:author="MARINKOVIC Stefan" w:date="2021-07-01T09:16:00Z">
          <w:pPr>
            <w:pStyle w:val="1"/>
            <w:spacing w:before="271"/>
          </w:pPr>
        </w:pPrChange>
      </w:pPr>
      <w:r w:rsidRPr="00174102">
        <w:rPr>
          <w:lang w:val="en-US"/>
          <w:rPrChange w:id="34" w:author="Lenovo" w:date="2021-07-02T14:57:00Z">
            <w:rPr/>
          </w:rPrChange>
        </w:rPr>
        <w:t>Scope</w:t>
      </w:r>
      <w:r w:rsidRPr="00174102">
        <w:rPr>
          <w:rFonts w:ascii="Malgun Gothic" w:eastAsia="Malgun Gothic" w:hint="eastAsia"/>
          <w:lang w:val="en-US"/>
          <w:rPrChange w:id="35" w:author="Lenovo" w:date="2021-07-02T14:57:00Z">
            <w:rPr>
              <w:rFonts w:ascii="Malgun Gothic" w:eastAsia="Malgun Gothic" w:hint="eastAsia"/>
            </w:rPr>
          </w:rPrChange>
        </w:rPr>
        <w:t>：</w:t>
      </w:r>
    </w:p>
    <w:p w14:paraId="75C6F7B1" w14:textId="3E2A2B99" w:rsidR="00477E19" w:rsidRPr="00174102" w:rsidRDefault="002B7DE2" w:rsidP="002B7DE2">
      <w:pPr>
        <w:pStyle w:val="a3"/>
        <w:spacing w:before="120" w:line="288" w:lineRule="auto"/>
        <w:ind w:right="842"/>
        <w:rPr>
          <w:lang w:val="en-US"/>
          <w:rPrChange w:id="36" w:author="Lenovo" w:date="2021-07-02T14:57:00Z">
            <w:rPr/>
          </w:rPrChange>
        </w:rPr>
      </w:pPr>
      <w:r w:rsidRPr="00174102">
        <w:rPr>
          <w:lang w:val="en-US"/>
          <w:rPrChange w:id="37" w:author="Lenovo" w:date="2021-07-02T14:57:00Z">
            <w:rPr/>
          </w:rPrChange>
        </w:rPr>
        <w:t xml:space="preserve">The </w:t>
      </w:r>
      <w:del w:id="38" w:author="MARINKOVIC Stefan" w:date="2021-07-01T09:13:00Z">
        <w:r w:rsidRPr="00174102" w:rsidDel="002B7DE2">
          <w:rPr>
            <w:lang w:val="en-US"/>
            <w:rPrChange w:id="39" w:author="Lenovo" w:date="2021-07-02T14:57:00Z">
              <w:rPr/>
            </w:rPrChange>
          </w:rPr>
          <w:delText xml:space="preserve">study </w:delText>
        </w:r>
      </w:del>
      <w:ins w:id="40" w:author="MARINKOVIC Stefan" w:date="2021-07-01T09:13:00Z">
        <w:r>
          <w:rPr>
            <w:lang w:val="en-GB"/>
          </w:rPr>
          <w:t>S</w:t>
        </w:r>
        <w:r w:rsidRPr="00174102">
          <w:rPr>
            <w:lang w:val="en-US"/>
            <w:rPrChange w:id="41" w:author="Lenovo" w:date="2021-07-02T14:57:00Z">
              <w:rPr/>
            </w:rPrChange>
          </w:rPr>
          <w:t xml:space="preserve">tudy </w:t>
        </w:r>
      </w:ins>
      <w:del w:id="42" w:author="MARINKOVIC Stefan" w:date="2021-07-01T09:13:00Z">
        <w:r w:rsidRPr="00174102" w:rsidDel="002B7DE2">
          <w:rPr>
            <w:lang w:val="en-US"/>
            <w:rPrChange w:id="43" w:author="Lenovo" w:date="2021-07-02T14:57:00Z">
              <w:rPr/>
            </w:rPrChange>
          </w:rPr>
          <w:delText xml:space="preserve">group </w:delText>
        </w:r>
      </w:del>
      <w:ins w:id="44" w:author="MARINKOVIC Stefan" w:date="2021-07-01T09:13:00Z">
        <w:r>
          <w:rPr>
            <w:lang w:val="en-GB"/>
          </w:rPr>
          <w:t>G</w:t>
        </w:r>
        <w:r w:rsidRPr="00174102">
          <w:rPr>
            <w:lang w:val="en-US"/>
            <w:rPrChange w:id="45" w:author="Lenovo" w:date="2021-07-02T14:57:00Z">
              <w:rPr/>
            </w:rPrChange>
          </w:rPr>
          <w:t xml:space="preserve">roup </w:t>
        </w:r>
      </w:ins>
      <w:r w:rsidRPr="00174102">
        <w:rPr>
          <w:lang w:val="en-US"/>
          <w:rPrChange w:id="46" w:author="Lenovo" w:date="2021-07-02T14:57:00Z">
            <w:rPr/>
          </w:rPrChange>
        </w:rPr>
        <w:t>will do the following works related with semantic model:</w:t>
      </w:r>
    </w:p>
    <w:p w14:paraId="6D19447F" w14:textId="77777777" w:rsidR="00477E19" w:rsidRPr="00174102" w:rsidRDefault="002B7DE2" w:rsidP="002B7DE2">
      <w:pPr>
        <w:pStyle w:val="a4"/>
        <w:numPr>
          <w:ilvl w:val="0"/>
          <w:numId w:val="1"/>
        </w:numPr>
        <w:tabs>
          <w:tab w:val="left" w:pos="546"/>
        </w:tabs>
        <w:spacing w:before="120" w:line="288" w:lineRule="auto"/>
        <w:ind w:left="544" w:hanging="426"/>
        <w:rPr>
          <w:sz w:val="32"/>
          <w:lang w:val="en-US"/>
          <w:rPrChange w:id="47" w:author="Lenovo" w:date="2021-07-02T14:57:00Z">
            <w:rPr>
              <w:sz w:val="32"/>
            </w:rPr>
          </w:rPrChange>
        </w:rPr>
      </w:pPr>
      <w:r w:rsidRPr="00174102">
        <w:rPr>
          <w:sz w:val="32"/>
          <w:lang w:val="en-US"/>
          <w:rPrChange w:id="48" w:author="Lenovo" w:date="2021-07-02T14:57:00Z">
            <w:rPr>
              <w:sz w:val="32"/>
            </w:rPr>
          </w:rPrChange>
        </w:rPr>
        <w:t>Identify the users of audit</w:t>
      </w:r>
      <w:r w:rsidRPr="00174102">
        <w:rPr>
          <w:spacing w:val="-1"/>
          <w:sz w:val="32"/>
          <w:lang w:val="en-US"/>
          <w:rPrChange w:id="49" w:author="Lenovo" w:date="2021-07-02T14:57:00Z">
            <w:rPr>
              <w:spacing w:val="-1"/>
              <w:sz w:val="32"/>
            </w:rPr>
          </w:rPrChange>
        </w:rPr>
        <w:t xml:space="preserve"> </w:t>
      </w:r>
      <w:r w:rsidRPr="00174102">
        <w:rPr>
          <w:sz w:val="32"/>
          <w:lang w:val="en-US"/>
          <w:rPrChange w:id="50" w:author="Lenovo" w:date="2021-07-02T14:57:00Z">
            <w:rPr>
              <w:sz w:val="32"/>
            </w:rPr>
          </w:rPrChange>
        </w:rPr>
        <w:t>data</w:t>
      </w:r>
    </w:p>
    <w:p w14:paraId="7D65BE6F" w14:textId="77777777" w:rsidR="00477E19" w:rsidRDefault="002B7DE2" w:rsidP="002B7DE2">
      <w:pPr>
        <w:pStyle w:val="a4"/>
        <w:numPr>
          <w:ilvl w:val="0"/>
          <w:numId w:val="1"/>
        </w:numPr>
        <w:tabs>
          <w:tab w:val="left" w:pos="546"/>
        </w:tabs>
        <w:spacing w:before="120" w:line="288" w:lineRule="auto"/>
        <w:ind w:left="544" w:hanging="426"/>
        <w:rPr>
          <w:sz w:val="32"/>
        </w:rPr>
      </w:pPr>
      <w:r>
        <w:rPr>
          <w:sz w:val="32"/>
        </w:rPr>
        <w:t>Identify the requirements of</w:t>
      </w:r>
      <w:r>
        <w:rPr>
          <w:spacing w:val="-4"/>
          <w:sz w:val="32"/>
        </w:rPr>
        <w:t xml:space="preserve"> </w:t>
      </w:r>
      <w:r>
        <w:rPr>
          <w:sz w:val="32"/>
        </w:rPr>
        <w:t>users</w:t>
      </w:r>
    </w:p>
    <w:p w14:paraId="2E611D11" w14:textId="5BAA2B1A" w:rsidR="00477E19" w:rsidRPr="00174102" w:rsidRDefault="002B7DE2" w:rsidP="002B7DE2">
      <w:pPr>
        <w:pStyle w:val="a4"/>
        <w:numPr>
          <w:ilvl w:val="0"/>
          <w:numId w:val="1"/>
        </w:numPr>
        <w:tabs>
          <w:tab w:val="left" w:pos="546"/>
        </w:tabs>
        <w:spacing w:before="120" w:line="288" w:lineRule="auto"/>
        <w:ind w:left="544" w:right="116"/>
        <w:rPr>
          <w:sz w:val="32"/>
          <w:lang w:val="en-US"/>
          <w:rPrChange w:id="51" w:author="Lenovo" w:date="2021-07-02T14:57:00Z">
            <w:rPr>
              <w:sz w:val="32"/>
            </w:rPr>
          </w:rPrChange>
        </w:rPr>
      </w:pPr>
      <w:r w:rsidRPr="00174102">
        <w:rPr>
          <w:sz w:val="32"/>
          <w:lang w:val="en-US"/>
          <w:rPrChange w:id="52" w:author="Lenovo" w:date="2021-07-02T14:57:00Z">
            <w:rPr>
              <w:sz w:val="32"/>
            </w:rPr>
          </w:rPrChange>
        </w:rPr>
        <w:t xml:space="preserve">Discuss the general principles, such as complicated modeling or simple modeling, </w:t>
      </w:r>
      <w:del w:id="53" w:author="MARINKOVIC Stefan" w:date="2021-07-01T09:11:00Z">
        <w:r w:rsidRPr="00174102" w:rsidDel="002B7DE2">
          <w:rPr>
            <w:sz w:val="32"/>
            <w:lang w:val="en-US"/>
            <w:rPrChange w:id="54" w:author="Lenovo" w:date="2021-07-02T14:57:00Z">
              <w:rPr>
                <w:sz w:val="32"/>
              </w:rPr>
            </w:rPrChange>
          </w:rPr>
          <w:delText xml:space="preserve">consistent </w:delText>
        </w:r>
      </w:del>
      <w:ins w:id="55" w:author="MARINKOVIC Stefan" w:date="2021-07-01T09:11:00Z">
        <w:r w:rsidRPr="00174102">
          <w:rPr>
            <w:sz w:val="32"/>
            <w:lang w:val="en-US"/>
            <w:rPrChange w:id="56" w:author="Lenovo" w:date="2021-07-02T14:57:00Z">
              <w:rPr>
                <w:sz w:val="32"/>
              </w:rPr>
            </w:rPrChange>
          </w:rPr>
          <w:t>consisten</w:t>
        </w:r>
        <w:r>
          <w:rPr>
            <w:sz w:val="32"/>
            <w:lang w:val="en-GB"/>
          </w:rPr>
          <w:t>cy</w:t>
        </w:r>
        <w:r w:rsidRPr="00174102">
          <w:rPr>
            <w:sz w:val="32"/>
            <w:lang w:val="en-US"/>
            <w:rPrChange w:id="57" w:author="Lenovo" w:date="2021-07-02T14:57:00Z">
              <w:rPr>
                <w:sz w:val="32"/>
              </w:rPr>
            </w:rPrChange>
          </w:rPr>
          <w:t xml:space="preserve"> </w:t>
        </w:r>
      </w:ins>
      <w:r w:rsidRPr="00174102">
        <w:rPr>
          <w:sz w:val="32"/>
          <w:lang w:val="en-US"/>
          <w:rPrChange w:id="58" w:author="Lenovo" w:date="2021-07-02T14:57:00Z">
            <w:rPr>
              <w:sz w:val="32"/>
            </w:rPr>
          </w:rPrChange>
        </w:rPr>
        <w:t xml:space="preserve">and </w:t>
      </w:r>
      <w:del w:id="59" w:author="MARINKOVIC Stefan" w:date="2021-07-01T09:11:00Z">
        <w:r w:rsidRPr="00174102" w:rsidDel="002B7DE2">
          <w:rPr>
            <w:sz w:val="32"/>
            <w:lang w:val="en-US"/>
            <w:rPrChange w:id="60" w:author="Lenovo" w:date="2021-07-02T14:57:00Z">
              <w:rPr>
                <w:sz w:val="32"/>
              </w:rPr>
            </w:rPrChange>
          </w:rPr>
          <w:delText>extensible</w:delText>
        </w:r>
      </w:del>
      <w:ins w:id="61" w:author="MARINKOVIC Stefan" w:date="2021-07-01T09:12:00Z">
        <w:r>
          <w:rPr>
            <w:sz w:val="32"/>
            <w:lang w:val="en-GB"/>
          </w:rPr>
          <w:t>extensibility</w:t>
        </w:r>
      </w:ins>
      <w:r w:rsidRPr="00174102">
        <w:rPr>
          <w:sz w:val="32"/>
          <w:lang w:val="en-US"/>
          <w:rPrChange w:id="62" w:author="Lenovo" w:date="2021-07-02T14:57:00Z">
            <w:rPr>
              <w:sz w:val="32"/>
            </w:rPr>
          </w:rPrChange>
        </w:rPr>
        <w:t>, user-</w:t>
      </w:r>
      <w:del w:id="63" w:author="MARINKOVIC Stefan" w:date="2021-07-01T09:11:00Z">
        <w:r w:rsidRPr="00174102" w:rsidDel="002B7DE2">
          <w:rPr>
            <w:sz w:val="32"/>
            <w:lang w:val="en-US"/>
            <w:rPrChange w:id="64" w:author="Lenovo" w:date="2021-07-02T14:57:00Z">
              <w:rPr>
                <w:sz w:val="32"/>
              </w:rPr>
            </w:rPrChange>
          </w:rPr>
          <w:delText xml:space="preserve">friendly </w:delText>
        </w:r>
      </w:del>
      <w:ins w:id="65" w:author="MARINKOVIC Stefan" w:date="2021-07-01T09:12:00Z">
        <w:r>
          <w:rPr>
            <w:sz w:val="32"/>
            <w:lang w:val="en-GB"/>
          </w:rPr>
          <w:t>friendliness</w:t>
        </w:r>
      </w:ins>
      <w:ins w:id="66" w:author="MARINKOVIC Stefan" w:date="2021-07-01T09:11:00Z">
        <w:r w:rsidRPr="00174102">
          <w:rPr>
            <w:sz w:val="32"/>
            <w:lang w:val="en-US"/>
            <w:rPrChange w:id="67" w:author="Lenovo" w:date="2021-07-02T14:57:00Z">
              <w:rPr>
                <w:sz w:val="32"/>
              </w:rPr>
            </w:rPrChange>
          </w:rPr>
          <w:t xml:space="preserve"> </w:t>
        </w:r>
      </w:ins>
      <w:r w:rsidRPr="00174102">
        <w:rPr>
          <w:sz w:val="32"/>
          <w:lang w:val="en-US"/>
          <w:rPrChange w:id="68" w:author="Lenovo" w:date="2021-07-02T14:57:00Z">
            <w:rPr>
              <w:sz w:val="32"/>
            </w:rPr>
          </w:rPrChange>
        </w:rPr>
        <w:t>and</w:t>
      </w:r>
      <w:r w:rsidRPr="00174102">
        <w:rPr>
          <w:spacing w:val="-1"/>
          <w:sz w:val="32"/>
          <w:lang w:val="en-US"/>
          <w:rPrChange w:id="69" w:author="Lenovo" w:date="2021-07-02T14:57:00Z">
            <w:rPr>
              <w:spacing w:val="-1"/>
              <w:sz w:val="32"/>
            </w:rPr>
          </w:rPrChange>
        </w:rPr>
        <w:t xml:space="preserve"> </w:t>
      </w:r>
      <w:r w:rsidRPr="00174102">
        <w:rPr>
          <w:sz w:val="32"/>
          <w:lang w:val="en-US"/>
          <w:rPrChange w:id="70" w:author="Lenovo" w:date="2021-07-02T14:57:00Z">
            <w:rPr>
              <w:sz w:val="32"/>
            </w:rPr>
          </w:rPrChange>
        </w:rPr>
        <w:t>cost-</w:t>
      </w:r>
      <w:del w:id="71" w:author="MARINKOVIC Stefan" w:date="2021-07-01T09:11:00Z">
        <w:r w:rsidRPr="00174102" w:rsidDel="002B7DE2">
          <w:rPr>
            <w:sz w:val="32"/>
            <w:lang w:val="en-US"/>
            <w:rPrChange w:id="72" w:author="Lenovo" w:date="2021-07-02T14:57:00Z">
              <w:rPr>
                <w:sz w:val="32"/>
              </w:rPr>
            </w:rPrChange>
          </w:rPr>
          <w:delText>effective</w:delText>
        </w:r>
      </w:del>
      <w:ins w:id="73" w:author="MARINKOVIC Stefan" w:date="2021-07-01T09:12:00Z">
        <w:r>
          <w:rPr>
            <w:sz w:val="32"/>
            <w:lang w:val="en-GB"/>
          </w:rPr>
          <w:t>effectiveness</w:t>
        </w:r>
      </w:ins>
    </w:p>
    <w:p w14:paraId="5EA4F0BD" w14:textId="77777777" w:rsidR="00477E19" w:rsidRPr="00174102" w:rsidRDefault="002B7DE2" w:rsidP="002B7DE2">
      <w:pPr>
        <w:pStyle w:val="a4"/>
        <w:numPr>
          <w:ilvl w:val="0"/>
          <w:numId w:val="1"/>
        </w:numPr>
        <w:tabs>
          <w:tab w:val="left" w:pos="546"/>
        </w:tabs>
        <w:spacing w:before="120" w:line="288" w:lineRule="auto"/>
        <w:ind w:left="544" w:hanging="426"/>
        <w:rPr>
          <w:sz w:val="32"/>
          <w:lang w:val="en-US"/>
          <w:rPrChange w:id="74" w:author="Lenovo" w:date="2021-07-02T14:57:00Z">
            <w:rPr>
              <w:sz w:val="32"/>
            </w:rPr>
          </w:rPrChange>
        </w:rPr>
      </w:pPr>
      <w:r w:rsidRPr="00174102">
        <w:rPr>
          <w:sz w:val="32"/>
          <w:lang w:val="en-US"/>
          <w:rPrChange w:id="75" w:author="Lenovo" w:date="2021-07-02T14:57:00Z">
            <w:rPr>
              <w:sz w:val="32"/>
            </w:rPr>
          </w:rPrChange>
        </w:rPr>
        <w:t>Decide the appropriate framework and</w:t>
      </w:r>
      <w:r w:rsidRPr="00174102">
        <w:rPr>
          <w:spacing w:val="-5"/>
          <w:sz w:val="32"/>
          <w:lang w:val="en-US"/>
          <w:rPrChange w:id="76" w:author="Lenovo" w:date="2021-07-02T14:57:00Z">
            <w:rPr>
              <w:spacing w:val="-5"/>
              <w:sz w:val="32"/>
            </w:rPr>
          </w:rPrChange>
        </w:rPr>
        <w:t xml:space="preserve"> </w:t>
      </w:r>
      <w:r w:rsidRPr="00174102">
        <w:rPr>
          <w:sz w:val="32"/>
          <w:lang w:val="en-US"/>
          <w:rPrChange w:id="77" w:author="Lenovo" w:date="2021-07-02T14:57:00Z">
            <w:rPr>
              <w:sz w:val="32"/>
            </w:rPr>
          </w:rPrChange>
        </w:rPr>
        <w:t>method</w:t>
      </w:r>
    </w:p>
    <w:p w14:paraId="5F658C35" w14:textId="3AA20FA3" w:rsidR="00DA25B6" w:rsidRPr="00174102" w:rsidRDefault="00DA25B6" w:rsidP="002B7DE2">
      <w:pPr>
        <w:pStyle w:val="a4"/>
        <w:numPr>
          <w:ilvl w:val="0"/>
          <w:numId w:val="1"/>
        </w:numPr>
        <w:tabs>
          <w:tab w:val="left" w:pos="546"/>
        </w:tabs>
        <w:spacing w:before="120" w:line="288" w:lineRule="auto"/>
        <w:ind w:left="544" w:hanging="426"/>
        <w:rPr>
          <w:ins w:id="78" w:author="MARINKOVIC Stefan" w:date="2021-07-01T09:05:00Z"/>
          <w:sz w:val="32"/>
          <w:lang w:val="en-US"/>
          <w:rPrChange w:id="79" w:author="Lenovo" w:date="2021-07-02T14:57:00Z">
            <w:rPr>
              <w:ins w:id="80" w:author="MARINKOVIC Stefan" w:date="2021-07-01T09:05:00Z"/>
              <w:sz w:val="32"/>
            </w:rPr>
          </w:rPrChange>
        </w:rPr>
      </w:pPr>
      <w:ins w:id="81" w:author="MARINKOVIC Stefan" w:date="2021-07-01T09:05:00Z">
        <w:r w:rsidRPr="00174102">
          <w:rPr>
            <w:sz w:val="32"/>
            <w:lang w:val="en-US"/>
            <w:rPrChange w:id="82" w:author="Lenovo" w:date="2021-07-02T14:57:00Z">
              <w:rPr>
                <w:sz w:val="32"/>
              </w:rPr>
            </w:rPrChange>
          </w:rPr>
          <w:t xml:space="preserve">Identify ISO </w:t>
        </w:r>
      </w:ins>
      <w:ins w:id="83" w:author="MARINKOVIC Stefan" w:date="2021-07-01T09:19:00Z">
        <w:r w:rsidR="00C93A82">
          <w:rPr>
            <w:sz w:val="32"/>
            <w:lang w:val="en-GB"/>
          </w:rPr>
          <w:t xml:space="preserve">or ISO/IEC </w:t>
        </w:r>
      </w:ins>
      <w:ins w:id="84" w:author="MARINKOVIC Stefan" w:date="2021-07-01T09:05:00Z">
        <w:r w:rsidRPr="00174102">
          <w:rPr>
            <w:sz w:val="32"/>
            <w:lang w:val="en-US"/>
            <w:rPrChange w:id="85" w:author="Lenovo" w:date="2021-07-02T14:57:00Z">
              <w:rPr>
                <w:sz w:val="32"/>
              </w:rPr>
            </w:rPrChange>
          </w:rPr>
          <w:t>documents and groups relevant to this scope</w:t>
        </w:r>
      </w:ins>
    </w:p>
    <w:p w14:paraId="78B45B26" w14:textId="77777777" w:rsidR="00477E19" w:rsidRPr="00174102" w:rsidRDefault="002B7DE2" w:rsidP="002B7DE2">
      <w:pPr>
        <w:pStyle w:val="a4"/>
        <w:numPr>
          <w:ilvl w:val="0"/>
          <w:numId w:val="1"/>
        </w:numPr>
        <w:tabs>
          <w:tab w:val="left" w:pos="546"/>
        </w:tabs>
        <w:spacing w:before="120" w:line="288" w:lineRule="auto"/>
        <w:ind w:left="544"/>
        <w:rPr>
          <w:rFonts w:ascii="宋体" w:eastAsia="宋体"/>
          <w:sz w:val="32"/>
          <w:lang w:val="en-US"/>
          <w:rPrChange w:id="86" w:author="Lenovo" w:date="2021-07-02T14:57:00Z">
            <w:rPr>
              <w:rFonts w:ascii="宋体" w:eastAsia="宋体"/>
              <w:sz w:val="32"/>
            </w:rPr>
          </w:rPrChange>
        </w:rPr>
      </w:pPr>
      <w:r w:rsidRPr="00174102">
        <w:rPr>
          <w:sz w:val="32"/>
          <w:lang w:val="en-US"/>
          <w:rPrChange w:id="87" w:author="Lenovo" w:date="2021-07-02T14:57:00Z">
            <w:rPr>
              <w:sz w:val="32"/>
            </w:rPr>
          </w:rPrChange>
        </w:rPr>
        <w:t>Form the proposal of a new work</w:t>
      </w:r>
      <w:r w:rsidRPr="00174102">
        <w:rPr>
          <w:spacing w:val="-10"/>
          <w:sz w:val="32"/>
          <w:lang w:val="en-US"/>
          <w:rPrChange w:id="88" w:author="Lenovo" w:date="2021-07-02T14:57:00Z">
            <w:rPr>
              <w:spacing w:val="-10"/>
              <w:sz w:val="32"/>
            </w:rPr>
          </w:rPrChange>
        </w:rPr>
        <w:t xml:space="preserve"> </w:t>
      </w:r>
      <w:r w:rsidRPr="00174102">
        <w:rPr>
          <w:sz w:val="32"/>
          <w:lang w:val="en-US"/>
          <w:rPrChange w:id="89" w:author="Lenovo" w:date="2021-07-02T14:57:00Z">
            <w:rPr>
              <w:sz w:val="32"/>
            </w:rPr>
          </w:rPrChange>
        </w:rPr>
        <w:t>project</w:t>
      </w:r>
      <w:r w:rsidRPr="00174102">
        <w:rPr>
          <w:rFonts w:ascii="宋体" w:eastAsia="宋体" w:hint="eastAsia"/>
          <w:sz w:val="32"/>
          <w:lang w:val="en-US"/>
          <w:rPrChange w:id="90" w:author="Lenovo" w:date="2021-07-02T14:57:00Z">
            <w:rPr>
              <w:rFonts w:ascii="宋体" w:eastAsia="宋体" w:hint="eastAsia"/>
              <w:sz w:val="32"/>
            </w:rPr>
          </w:rPrChange>
        </w:rPr>
        <w:t>（</w:t>
      </w:r>
      <w:r w:rsidRPr="00174102">
        <w:rPr>
          <w:sz w:val="32"/>
          <w:lang w:val="en-US"/>
          <w:rPrChange w:id="91" w:author="Lenovo" w:date="2021-07-02T14:57:00Z">
            <w:rPr>
              <w:sz w:val="32"/>
            </w:rPr>
          </w:rPrChange>
        </w:rPr>
        <w:t>TBD</w:t>
      </w:r>
      <w:r w:rsidRPr="00174102">
        <w:rPr>
          <w:rFonts w:ascii="宋体" w:eastAsia="宋体" w:hint="eastAsia"/>
          <w:sz w:val="32"/>
          <w:lang w:val="en-US"/>
          <w:rPrChange w:id="92" w:author="Lenovo" w:date="2021-07-02T14:57:00Z">
            <w:rPr>
              <w:rFonts w:ascii="宋体" w:eastAsia="宋体" w:hint="eastAsia"/>
              <w:sz w:val="32"/>
            </w:rPr>
          </w:rPrChange>
        </w:rPr>
        <w:t>）</w:t>
      </w:r>
    </w:p>
    <w:p w14:paraId="3A19AE80" w14:textId="2A445DFC" w:rsidR="00477E19" w:rsidRPr="00174102" w:rsidRDefault="002B7DE2" w:rsidP="002B7DE2">
      <w:pPr>
        <w:pStyle w:val="a3"/>
        <w:spacing w:before="120" w:line="288" w:lineRule="auto"/>
        <w:ind w:right="120"/>
        <w:jc w:val="both"/>
        <w:rPr>
          <w:ins w:id="93" w:author="MARINKOVIC Stefan" w:date="2021-07-01T09:12:00Z"/>
          <w:rFonts w:eastAsia="宋体"/>
          <w:lang w:val="en-US"/>
          <w:rPrChange w:id="94" w:author="Lenovo" w:date="2021-07-02T14:57:00Z">
            <w:rPr>
              <w:ins w:id="95" w:author="MARINKOVIC Stefan" w:date="2021-07-01T09:12:00Z"/>
              <w:rFonts w:eastAsia="宋体"/>
            </w:rPr>
          </w:rPrChange>
        </w:rPr>
      </w:pPr>
      <w:r w:rsidRPr="00174102">
        <w:rPr>
          <w:lang w:val="en-US"/>
          <w:rPrChange w:id="96" w:author="Lenovo" w:date="2021-07-02T14:57:00Z">
            <w:rPr/>
          </w:rPrChange>
        </w:rPr>
        <w:t xml:space="preserve">Model developing and maintenance are not included, but the requirements how to develop and maintain will be discussed and </w:t>
      </w:r>
      <w:commentRangeStart w:id="97"/>
      <w:del w:id="98" w:author="MARINKOVIC Stefan" w:date="2021-07-01T09:06:00Z">
        <w:r w:rsidRPr="00174102" w:rsidDel="00DA25B6">
          <w:rPr>
            <w:lang w:val="en-US"/>
            <w:rPrChange w:id="99" w:author="Lenovo" w:date="2021-07-02T14:57:00Z">
              <w:rPr/>
            </w:rPrChange>
          </w:rPr>
          <w:delText>defined</w:delText>
        </w:r>
      </w:del>
      <w:ins w:id="100" w:author="MARINKOVIC Stefan" w:date="2021-07-01T09:06:00Z">
        <w:r w:rsidR="00DA25B6">
          <w:rPr>
            <w:lang w:val="en-GB"/>
          </w:rPr>
          <w:t>recommendations will be made</w:t>
        </w:r>
        <w:commentRangeEnd w:id="97"/>
        <w:r w:rsidR="00DA25B6">
          <w:rPr>
            <w:rStyle w:val="a7"/>
          </w:rPr>
          <w:commentReference w:id="97"/>
        </w:r>
      </w:ins>
      <w:r w:rsidRPr="00174102">
        <w:rPr>
          <w:lang w:val="en-US"/>
          <w:rPrChange w:id="101" w:author="Lenovo" w:date="2021-07-02T14:57:00Z">
            <w:rPr/>
          </w:rPrChange>
        </w:rPr>
        <w:t>.</w:t>
      </w:r>
    </w:p>
    <w:p w14:paraId="1BD668B6" w14:textId="07F82232" w:rsidR="002B7DE2" w:rsidRPr="002B7DE2" w:rsidRDefault="002B7DE2" w:rsidP="002B7DE2">
      <w:pPr>
        <w:pStyle w:val="a3"/>
        <w:spacing w:before="120" w:line="288" w:lineRule="auto"/>
        <w:ind w:left="119" w:right="119"/>
        <w:jc w:val="both"/>
        <w:rPr>
          <w:rFonts w:eastAsia="宋体"/>
          <w:lang w:val="en-GB"/>
        </w:rPr>
      </w:pPr>
      <w:ins w:id="102" w:author="MARINKOVIC Stefan" w:date="2021-07-01T09:12:00Z">
        <w:r>
          <w:rPr>
            <w:rFonts w:eastAsia="宋体"/>
            <w:lang w:val="en-GB"/>
          </w:rPr>
          <w:t xml:space="preserve">The </w:t>
        </w:r>
      </w:ins>
      <w:ins w:id="103" w:author="MARINKOVIC Stefan" w:date="2021-07-01T09:13:00Z">
        <w:r>
          <w:rPr>
            <w:rFonts w:eastAsia="宋体"/>
            <w:lang w:val="en-GB"/>
          </w:rPr>
          <w:t xml:space="preserve">Study Group will not </w:t>
        </w:r>
      </w:ins>
      <w:ins w:id="104" w:author="MARINKOVIC Stefan" w:date="2021-07-01T09:14:00Z">
        <w:r>
          <w:rPr>
            <w:rFonts w:eastAsia="宋体"/>
            <w:lang w:val="en-GB"/>
          </w:rPr>
          <w:t>substitute for the need of a Working Group wh</w:t>
        </w:r>
      </w:ins>
      <w:ins w:id="105" w:author="MARINKOVIC Stefan" w:date="2021-07-01T09:17:00Z">
        <w:r>
          <w:rPr>
            <w:rFonts w:eastAsia="宋体"/>
            <w:lang w:val="en-GB"/>
          </w:rPr>
          <w:t>ich</w:t>
        </w:r>
      </w:ins>
      <w:ins w:id="106" w:author="MARINKOVIC Stefan" w:date="2021-07-01T09:14:00Z">
        <w:r>
          <w:rPr>
            <w:rFonts w:eastAsia="宋体"/>
            <w:lang w:val="en-GB"/>
          </w:rPr>
          <w:t xml:space="preserve"> will </w:t>
        </w:r>
      </w:ins>
      <w:ins w:id="107" w:author="MARINKOVIC Stefan" w:date="2021-07-01T09:17:00Z">
        <w:r>
          <w:rPr>
            <w:rFonts w:eastAsia="宋体"/>
            <w:lang w:val="en-GB"/>
          </w:rPr>
          <w:t xml:space="preserve">write </w:t>
        </w:r>
      </w:ins>
      <w:ins w:id="108" w:author="MARINKOVIC Stefan" w:date="2021-07-01T09:14:00Z">
        <w:r>
          <w:rPr>
            <w:rFonts w:eastAsia="宋体"/>
            <w:lang w:val="en-GB"/>
          </w:rPr>
          <w:t xml:space="preserve">the technical </w:t>
        </w:r>
      </w:ins>
      <w:ins w:id="109" w:author="MARINKOVIC Stefan" w:date="2021-07-01T09:15:00Z">
        <w:r>
          <w:rPr>
            <w:rFonts w:eastAsia="宋体"/>
            <w:lang w:val="en-GB"/>
          </w:rPr>
          <w:t>content of possible TC 295 standards or technical specifications</w:t>
        </w:r>
      </w:ins>
      <w:ins w:id="110" w:author="wsr" w:date="2021-07-02T15:41:00Z">
        <w:r w:rsidR="00AA217F">
          <w:rPr>
            <w:rFonts w:eastAsia="宋体"/>
            <w:lang w:val="en-GB"/>
          </w:rPr>
          <w:t>.</w:t>
        </w:r>
      </w:ins>
    </w:p>
    <w:p w14:paraId="06483B59" w14:textId="5CE417D2" w:rsidR="00477E19" w:rsidDel="00DA25B6" w:rsidRDefault="00477E19">
      <w:pPr>
        <w:pStyle w:val="a3"/>
        <w:spacing w:before="120" w:line="288" w:lineRule="auto"/>
        <w:ind w:left="0"/>
        <w:rPr>
          <w:del w:id="111" w:author="MARINKOVIC Stefan" w:date="2021-07-01T09:09:00Z"/>
          <w:sz w:val="39"/>
        </w:rPr>
        <w:pPrChange w:id="112" w:author="MARINKOVIC Stefan" w:date="2021-07-01T09:16:00Z">
          <w:pPr>
            <w:pStyle w:val="a3"/>
            <w:spacing w:before="8"/>
            <w:ind w:left="0"/>
          </w:pPr>
        </w:pPrChange>
      </w:pPr>
    </w:p>
    <w:p w14:paraId="1C196674" w14:textId="77777777" w:rsidR="00477E19" w:rsidRPr="00174102" w:rsidRDefault="002B7DE2">
      <w:pPr>
        <w:pStyle w:val="1"/>
        <w:spacing w:before="240" w:line="288" w:lineRule="auto"/>
        <w:ind w:left="119"/>
        <w:rPr>
          <w:rFonts w:ascii="Malgun Gothic" w:eastAsia="Malgun Gothic"/>
          <w:lang w:val="en-US"/>
          <w:rPrChange w:id="113" w:author="Lenovo" w:date="2021-07-02T14:57:00Z">
            <w:rPr>
              <w:rFonts w:ascii="Malgun Gothic" w:eastAsia="Malgun Gothic"/>
            </w:rPr>
          </w:rPrChange>
        </w:rPr>
        <w:pPrChange w:id="114" w:author="MARINKOVIC Stefan" w:date="2021-07-01T09:16:00Z">
          <w:pPr>
            <w:pStyle w:val="1"/>
          </w:pPr>
        </w:pPrChange>
      </w:pPr>
      <w:r w:rsidRPr="00174102">
        <w:rPr>
          <w:lang w:val="en-US"/>
          <w:rPrChange w:id="115" w:author="Lenovo" w:date="2021-07-02T14:57:00Z">
            <w:rPr/>
          </w:rPrChange>
        </w:rPr>
        <w:t>Membership</w:t>
      </w:r>
      <w:r w:rsidRPr="00174102">
        <w:rPr>
          <w:rFonts w:ascii="Malgun Gothic" w:eastAsia="Malgun Gothic" w:hint="eastAsia"/>
          <w:lang w:val="en-US"/>
          <w:rPrChange w:id="116" w:author="Lenovo" w:date="2021-07-02T14:57:00Z">
            <w:rPr>
              <w:rFonts w:ascii="Malgun Gothic" w:eastAsia="Malgun Gothic" w:hint="eastAsia"/>
            </w:rPr>
          </w:rPrChange>
        </w:rPr>
        <w:t>：</w:t>
      </w:r>
    </w:p>
    <w:p w14:paraId="157C2E8F" w14:textId="130F43DF" w:rsidR="00477E19" w:rsidRPr="00174102" w:rsidRDefault="00DA25B6" w:rsidP="002B7DE2">
      <w:pPr>
        <w:pStyle w:val="a3"/>
        <w:spacing w:before="120" w:line="288" w:lineRule="auto"/>
        <w:ind w:right="26"/>
        <w:rPr>
          <w:lang w:val="en-US"/>
          <w:rPrChange w:id="117" w:author="Lenovo" w:date="2021-07-02T14:57:00Z">
            <w:rPr/>
          </w:rPrChange>
        </w:rPr>
      </w:pPr>
      <w:ins w:id="118" w:author="MARINKOVIC Stefan" w:date="2021-07-01T09:08:00Z">
        <w:r>
          <w:rPr>
            <w:lang w:val="en-GB"/>
          </w:rPr>
          <w:t xml:space="preserve">Maximum </w:t>
        </w:r>
      </w:ins>
      <w:r w:rsidR="002B7DE2" w:rsidRPr="00174102">
        <w:rPr>
          <w:lang w:val="en-US"/>
          <w:rPrChange w:id="119" w:author="Lenovo" w:date="2021-07-02T14:57:00Z">
            <w:rPr/>
          </w:rPrChange>
        </w:rPr>
        <w:t xml:space="preserve">5 experts </w:t>
      </w:r>
      <w:ins w:id="120" w:author="MARINKOVIC Stefan" w:date="2021-07-01T09:08:00Z">
        <w:r>
          <w:rPr>
            <w:lang w:val="en-GB"/>
          </w:rPr>
          <w:t>per country (P</w:t>
        </w:r>
      </w:ins>
      <w:ins w:id="121" w:author="MARINKOVIC Stefan" w:date="2021-07-01T09:21:00Z">
        <w:r w:rsidR="000246E8">
          <w:rPr>
            <w:lang w:val="en-GB"/>
          </w:rPr>
          <w:t>-</w:t>
        </w:r>
      </w:ins>
      <w:ins w:id="122" w:author="MARINKOVIC Stefan" w:date="2021-07-01T09:08:00Z">
        <w:r>
          <w:rPr>
            <w:lang w:val="en-GB"/>
          </w:rPr>
          <w:t xml:space="preserve"> </w:t>
        </w:r>
      </w:ins>
      <w:ins w:id="123" w:author="MARINKOVIC Stefan" w:date="2021-07-01T09:20:00Z">
        <w:r w:rsidR="000246E8">
          <w:rPr>
            <w:lang w:val="en-GB"/>
          </w:rPr>
          <w:t>or</w:t>
        </w:r>
      </w:ins>
      <w:ins w:id="124" w:author="MARINKOVIC Stefan" w:date="2021-07-01T09:08:00Z">
        <w:r>
          <w:rPr>
            <w:lang w:val="en-GB"/>
          </w:rPr>
          <w:t xml:space="preserve"> O</w:t>
        </w:r>
      </w:ins>
      <w:ins w:id="125" w:author="MARINKOVIC Stefan" w:date="2021-07-01T09:21:00Z">
        <w:r w:rsidR="000246E8">
          <w:rPr>
            <w:lang w:val="en-GB"/>
          </w:rPr>
          <w:t>-member</w:t>
        </w:r>
      </w:ins>
      <w:ins w:id="126" w:author="MARINKOVIC Stefan" w:date="2021-07-01T09:08:00Z">
        <w:r>
          <w:rPr>
            <w:lang w:val="en-GB"/>
          </w:rPr>
          <w:t>) and per A-Liaison.</w:t>
        </w:r>
      </w:ins>
      <w:del w:id="127" w:author="MARINKOVIC Stefan" w:date="2021-07-01T09:08:00Z">
        <w:r w:rsidR="002B7DE2" w:rsidRPr="00174102" w:rsidDel="00DA25B6">
          <w:rPr>
            <w:lang w:val="en-US"/>
            <w:rPrChange w:id="128" w:author="Lenovo" w:date="2021-07-02T14:57:00Z">
              <w:rPr/>
            </w:rPrChange>
          </w:rPr>
          <w:delText>at most for each P-member, experts from O-member and liaison are always welcome.</w:delText>
        </w:r>
      </w:del>
    </w:p>
    <w:p w14:paraId="5812E330" w14:textId="1FE986C6" w:rsidR="00477E19" w:rsidDel="00DA25B6" w:rsidRDefault="00477E19">
      <w:pPr>
        <w:spacing w:before="120" w:line="288" w:lineRule="auto"/>
        <w:rPr>
          <w:del w:id="129" w:author="MARINKOVIC Stefan" w:date="2021-07-01T09:09:00Z"/>
        </w:rPr>
        <w:sectPr w:rsidR="00477E19" w:rsidDel="00DA25B6">
          <w:type w:val="continuous"/>
          <w:pgSz w:w="11910" w:h="16840"/>
          <w:pgMar w:top="1520" w:right="1680" w:bottom="280" w:left="1680" w:header="720" w:footer="720" w:gutter="0"/>
          <w:cols w:space="720"/>
        </w:sectPr>
        <w:pPrChange w:id="130" w:author="MARINKOVIC Stefan" w:date="2021-07-01T09:16:00Z">
          <w:pPr>
            <w:spacing w:line="376" w:lineRule="auto"/>
          </w:pPr>
        </w:pPrChange>
      </w:pPr>
    </w:p>
    <w:p w14:paraId="67A28DF7" w14:textId="1FD97741" w:rsidR="00477E19" w:rsidRPr="00174102" w:rsidDel="00174102" w:rsidRDefault="002B7DE2">
      <w:pPr>
        <w:pStyle w:val="1"/>
        <w:spacing w:before="240" w:line="288" w:lineRule="auto"/>
        <w:ind w:left="119"/>
        <w:rPr>
          <w:del w:id="131" w:author="Lenovo" w:date="2021-07-02T14:57:00Z"/>
          <w:lang w:val="en-US"/>
          <w:rPrChange w:id="132" w:author="Lenovo" w:date="2021-07-02T14:57:00Z">
            <w:rPr>
              <w:del w:id="133" w:author="Lenovo" w:date="2021-07-02T14:57:00Z"/>
            </w:rPr>
          </w:rPrChange>
        </w:rPr>
        <w:pPrChange w:id="134" w:author="Lenovo" w:date="2021-07-02T14:57:00Z">
          <w:pPr>
            <w:pStyle w:val="1"/>
            <w:spacing w:before="66"/>
          </w:pPr>
        </w:pPrChange>
      </w:pPr>
      <w:del w:id="135" w:author="Lenovo" w:date="2021-07-02T14:57:00Z">
        <w:r w:rsidRPr="00174102" w:rsidDel="00174102">
          <w:rPr>
            <w:lang w:val="en-US"/>
            <w:rPrChange w:id="136" w:author="Lenovo" w:date="2021-07-02T14:57:00Z">
              <w:rPr/>
            </w:rPrChange>
          </w:rPr>
          <w:delText>Convenor candidate:</w:delText>
        </w:r>
      </w:del>
    </w:p>
    <w:p w14:paraId="622D1B4A" w14:textId="74C0B0CE" w:rsidR="00477E19" w:rsidRPr="00174102" w:rsidRDefault="002B7DE2">
      <w:pPr>
        <w:pStyle w:val="1"/>
        <w:spacing w:before="240" w:line="288" w:lineRule="auto"/>
        <w:ind w:left="119"/>
        <w:rPr>
          <w:lang w:val="en-US"/>
          <w:rPrChange w:id="137" w:author="Lenovo" w:date="2021-07-02T14:57:00Z">
            <w:rPr/>
          </w:rPrChange>
        </w:rPr>
        <w:pPrChange w:id="138" w:author="Lenovo" w:date="2021-07-02T14:57:00Z">
          <w:pPr>
            <w:pStyle w:val="a3"/>
            <w:spacing w:before="120" w:line="288" w:lineRule="auto"/>
          </w:pPr>
        </w:pPrChange>
      </w:pPr>
      <w:del w:id="139" w:author="Lenovo" w:date="2021-07-02T14:57:00Z">
        <w:r w:rsidRPr="00174102" w:rsidDel="00174102">
          <w:rPr>
            <w:lang w:val="en-US"/>
            <w:rPrChange w:id="140" w:author="Lenovo" w:date="2021-07-02T14:57:00Z">
              <w:rPr/>
            </w:rPrChange>
          </w:rPr>
          <w:delText>Mr. Nobuyuki Sambuichi (JISC)</w:delText>
        </w:r>
      </w:del>
    </w:p>
    <w:sectPr w:rsidR="00477E19" w:rsidRPr="00174102">
      <w:pgSz w:w="11910" w:h="16840"/>
      <w:pgMar w:top="1520" w:right="1680" w:bottom="280" w:left="1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7" w:author="MARINKOVIC Stefan" w:date="2021-07-01T09:06:00Z" w:initials="MS">
    <w:p w14:paraId="409D690E" w14:textId="3112756E" w:rsidR="00DA25B6" w:rsidRPr="00DA25B6" w:rsidRDefault="00DA25B6">
      <w:pPr>
        <w:pStyle w:val="a8"/>
        <w:rPr>
          <w:lang w:val="en-GB"/>
        </w:rPr>
      </w:pPr>
      <w:r>
        <w:rPr>
          <w:rStyle w:val="a7"/>
        </w:rPr>
        <w:annotationRef/>
      </w:r>
      <w:r>
        <w:rPr>
          <w:lang w:val="en-GB"/>
        </w:rPr>
        <w:t>The SG must not replace the Working Group function, so any "standard drafting" will not be in the remit of the SG.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9D69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9D690E" w16cid:durableId="248804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95026" w14:textId="77777777" w:rsidR="00422C35" w:rsidRDefault="00422C35" w:rsidP="00174102">
      <w:r>
        <w:separator/>
      </w:r>
    </w:p>
  </w:endnote>
  <w:endnote w:type="continuationSeparator" w:id="0">
    <w:p w14:paraId="78D24EC5" w14:textId="77777777" w:rsidR="00422C35" w:rsidRDefault="00422C35" w:rsidP="0017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D0F1B" w14:textId="77777777" w:rsidR="00422C35" w:rsidRDefault="00422C35" w:rsidP="00174102">
      <w:r>
        <w:separator/>
      </w:r>
    </w:p>
  </w:footnote>
  <w:footnote w:type="continuationSeparator" w:id="0">
    <w:p w14:paraId="784BCE3E" w14:textId="77777777" w:rsidR="00422C35" w:rsidRDefault="00422C35" w:rsidP="00174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97C90"/>
    <w:multiLevelType w:val="hybridMultilevel"/>
    <w:tmpl w:val="AC523686"/>
    <w:lvl w:ilvl="0" w:tplc="FE246ECA">
      <w:start w:val="1"/>
      <w:numFmt w:val="decimal"/>
      <w:lvlText w:val="%1."/>
      <w:lvlJc w:val="left"/>
      <w:pPr>
        <w:ind w:left="545" w:hanging="425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zh-CN" w:eastAsia="zh-CN" w:bidi="zh-CN"/>
      </w:rPr>
    </w:lvl>
    <w:lvl w:ilvl="1" w:tplc="D2D83758">
      <w:numFmt w:val="bullet"/>
      <w:lvlText w:val="•"/>
      <w:lvlJc w:val="left"/>
      <w:pPr>
        <w:ind w:left="1340" w:hanging="425"/>
      </w:pPr>
      <w:rPr>
        <w:rFonts w:hint="default"/>
        <w:lang w:val="zh-CN" w:eastAsia="zh-CN" w:bidi="zh-CN"/>
      </w:rPr>
    </w:lvl>
    <w:lvl w:ilvl="2" w:tplc="752EFF96">
      <w:numFmt w:val="bullet"/>
      <w:lvlText w:val="•"/>
      <w:lvlJc w:val="left"/>
      <w:pPr>
        <w:ind w:left="2141" w:hanging="425"/>
      </w:pPr>
      <w:rPr>
        <w:rFonts w:hint="default"/>
        <w:lang w:val="zh-CN" w:eastAsia="zh-CN" w:bidi="zh-CN"/>
      </w:rPr>
    </w:lvl>
    <w:lvl w:ilvl="3" w:tplc="BF7C713E">
      <w:numFmt w:val="bullet"/>
      <w:lvlText w:val="•"/>
      <w:lvlJc w:val="left"/>
      <w:pPr>
        <w:ind w:left="2941" w:hanging="425"/>
      </w:pPr>
      <w:rPr>
        <w:rFonts w:hint="default"/>
        <w:lang w:val="zh-CN" w:eastAsia="zh-CN" w:bidi="zh-CN"/>
      </w:rPr>
    </w:lvl>
    <w:lvl w:ilvl="4" w:tplc="BC4C6948">
      <w:numFmt w:val="bullet"/>
      <w:lvlText w:val="•"/>
      <w:lvlJc w:val="left"/>
      <w:pPr>
        <w:ind w:left="3742" w:hanging="425"/>
      </w:pPr>
      <w:rPr>
        <w:rFonts w:hint="default"/>
        <w:lang w:val="zh-CN" w:eastAsia="zh-CN" w:bidi="zh-CN"/>
      </w:rPr>
    </w:lvl>
    <w:lvl w:ilvl="5" w:tplc="7FF09068">
      <w:numFmt w:val="bullet"/>
      <w:lvlText w:val="•"/>
      <w:lvlJc w:val="left"/>
      <w:pPr>
        <w:ind w:left="4543" w:hanging="425"/>
      </w:pPr>
      <w:rPr>
        <w:rFonts w:hint="default"/>
        <w:lang w:val="zh-CN" w:eastAsia="zh-CN" w:bidi="zh-CN"/>
      </w:rPr>
    </w:lvl>
    <w:lvl w:ilvl="6" w:tplc="624A4998">
      <w:numFmt w:val="bullet"/>
      <w:lvlText w:val="•"/>
      <w:lvlJc w:val="left"/>
      <w:pPr>
        <w:ind w:left="5343" w:hanging="425"/>
      </w:pPr>
      <w:rPr>
        <w:rFonts w:hint="default"/>
        <w:lang w:val="zh-CN" w:eastAsia="zh-CN" w:bidi="zh-CN"/>
      </w:rPr>
    </w:lvl>
    <w:lvl w:ilvl="7" w:tplc="C382CC1A">
      <w:numFmt w:val="bullet"/>
      <w:lvlText w:val="•"/>
      <w:lvlJc w:val="left"/>
      <w:pPr>
        <w:ind w:left="6144" w:hanging="425"/>
      </w:pPr>
      <w:rPr>
        <w:rFonts w:hint="default"/>
        <w:lang w:val="zh-CN" w:eastAsia="zh-CN" w:bidi="zh-CN"/>
      </w:rPr>
    </w:lvl>
    <w:lvl w:ilvl="8" w:tplc="98128E80">
      <w:numFmt w:val="bullet"/>
      <w:lvlText w:val="•"/>
      <w:lvlJc w:val="left"/>
      <w:pPr>
        <w:ind w:left="6945" w:hanging="425"/>
      </w:pPr>
      <w:rPr>
        <w:rFonts w:hint="default"/>
        <w:lang w:val="zh-CN" w:eastAsia="zh-CN" w:bidi="zh-CN"/>
      </w:rPr>
    </w:lvl>
  </w:abstractNum>
  <w:abstractNum w:abstractNumId="1" w15:restartNumberingAfterBreak="0">
    <w:nsid w:val="7C371C21"/>
    <w:multiLevelType w:val="hybridMultilevel"/>
    <w:tmpl w:val="D8084B52"/>
    <w:lvl w:ilvl="0" w:tplc="FE246ECA">
      <w:start w:val="1"/>
      <w:numFmt w:val="decimal"/>
      <w:lvlText w:val="%1."/>
      <w:lvlJc w:val="left"/>
      <w:pPr>
        <w:ind w:left="545" w:hanging="425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zh-CN" w:eastAsia="zh-CN" w:bidi="zh-CN"/>
      </w:rPr>
    </w:lvl>
    <w:lvl w:ilvl="1" w:tplc="D2D83758">
      <w:numFmt w:val="bullet"/>
      <w:lvlText w:val="•"/>
      <w:lvlJc w:val="left"/>
      <w:pPr>
        <w:ind w:left="1340" w:hanging="425"/>
      </w:pPr>
      <w:rPr>
        <w:rFonts w:hint="default"/>
        <w:lang w:val="zh-CN" w:eastAsia="zh-CN" w:bidi="zh-CN"/>
      </w:rPr>
    </w:lvl>
    <w:lvl w:ilvl="2" w:tplc="752EFF96">
      <w:numFmt w:val="bullet"/>
      <w:lvlText w:val="•"/>
      <w:lvlJc w:val="left"/>
      <w:pPr>
        <w:ind w:left="2141" w:hanging="425"/>
      </w:pPr>
      <w:rPr>
        <w:rFonts w:hint="default"/>
        <w:lang w:val="zh-CN" w:eastAsia="zh-CN" w:bidi="zh-CN"/>
      </w:rPr>
    </w:lvl>
    <w:lvl w:ilvl="3" w:tplc="BF7C713E">
      <w:numFmt w:val="bullet"/>
      <w:lvlText w:val="•"/>
      <w:lvlJc w:val="left"/>
      <w:pPr>
        <w:ind w:left="2941" w:hanging="425"/>
      </w:pPr>
      <w:rPr>
        <w:rFonts w:hint="default"/>
        <w:lang w:val="zh-CN" w:eastAsia="zh-CN" w:bidi="zh-CN"/>
      </w:rPr>
    </w:lvl>
    <w:lvl w:ilvl="4" w:tplc="BC4C6948">
      <w:numFmt w:val="bullet"/>
      <w:lvlText w:val="•"/>
      <w:lvlJc w:val="left"/>
      <w:pPr>
        <w:ind w:left="3742" w:hanging="425"/>
      </w:pPr>
      <w:rPr>
        <w:rFonts w:hint="default"/>
        <w:lang w:val="zh-CN" w:eastAsia="zh-CN" w:bidi="zh-CN"/>
      </w:rPr>
    </w:lvl>
    <w:lvl w:ilvl="5" w:tplc="7FF09068">
      <w:numFmt w:val="bullet"/>
      <w:lvlText w:val="•"/>
      <w:lvlJc w:val="left"/>
      <w:pPr>
        <w:ind w:left="4543" w:hanging="425"/>
      </w:pPr>
      <w:rPr>
        <w:rFonts w:hint="default"/>
        <w:lang w:val="zh-CN" w:eastAsia="zh-CN" w:bidi="zh-CN"/>
      </w:rPr>
    </w:lvl>
    <w:lvl w:ilvl="6" w:tplc="624A4998">
      <w:numFmt w:val="bullet"/>
      <w:lvlText w:val="•"/>
      <w:lvlJc w:val="left"/>
      <w:pPr>
        <w:ind w:left="5343" w:hanging="425"/>
      </w:pPr>
      <w:rPr>
        <w:rFonts w:hint="default"/>
        <w:lang w:val="zh-CN" w:eastAsia="zh-CN" w:bidi="zh-CN"/>
      </w:rPr>
    </w:lvl>
    <w:lvl w:ilvl="7" w:tplc="C382CC1A">
      <w:numFmt w:val="bullet"/>
      <w:lvlText w:val="•"/>
      <w:lvlJc w:val="left"/>
      <w:pPr>
        <w:ind w:left="6144" w:hanging="425"/>
      </w:pPr>
      <w:rPr>
        <w:rFonts w:hint="default"/>
        <w:lang w:val="zh-CN" w:eastAsia="zh-CN" w:bidi="zh-CN"/>
      </w:rPr>
    </w:lvl>
    <w:lvl w:ilvl="8" w:tplc="98128E80">
      <w:numFmt w:val="bullet"/>
      <w:lvlText w:val="•"/>
      <w:lvlJc w:val="left"/>
      <w:pPr>
        <w:ind w:left="6945" w:hanging="425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NKOVIC Stefan">
    <w15:presenceInfo w15:providerId="AD" w15:userId="S::MARINKOVIC@iso.org::08355778-2f0f-483e-9dde-5daa9eb1dca7"/>
  </w15:person>
  <w15:person w15:author="Lenovo">
    <w15:presenceInfo w15:providerId="None" w15:userId="Lenovo"/>
  </w15:person>
  <w15:person w15:author="wsr">
    <w15:presenceInfo w15:providerId="None" w15:userId="ws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bordersDoNotSurroundHeader/>
  <w:bordersDoNotSurroundFooter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477E19"/>
    <w:rsid w:val="000246E8"/>
    <w:rsid w:val="00174102"/>
    <w:rsid w:val="002B7DE2"/>
    <w:rsid w:val="00422C35"/>
    <w:rsid w:val="00477E19"/>
    <w:rsid w:val="00635A19"/>
    <w:rsid w:val="00785507"/>
    <w:rsid w:val="00AA217F"/>
    <w:rsid w:val="00C93A82"/>
    <w:rsid w:val="00DA25B6"/>
    <w:rsid w:val="00DA6453"/>
    <w:rsid w:val="00DC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D4FEF"/>
  <w15:docId w15:val="{0191B972-50E5-41A3-829A-048C3401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zh-CN" w:eastAsia="zh-CN" w:bidi="zh-C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211"/>
      <w:ind w:left="120"/>
    </w:pPr>
    <w:rPr>
      <w:sz w:val="32"/>
      <w:szCs w:val="32"/>
    </w:rPr>
  </w:style>
  <w:style w:type="paragraph" w:styleId="a4">
    <w:name w:val="List Paragraph"/>
    <w:basedOn w:val="a"/>
    <w:uiPriority w:val="1"/>
    <w:qFormat/>
    <w:pPr>
      <w:spacing w:before="1"/>
      <w:ind w:left="545" w:hanging="42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A25B6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A25B6"/>
    <w:rPr>
      <w:rFonts w:ascii="Segoe UI" w:eastAsia="Times New Roman" w:hAnsi="Segoe UI" w:cs="Segoe UI"/>
      <w:sz w:val="18"/>
      <w:szCs w:val="18"/>
      <w:lang w:val="zh-CN" w:eastAsia="zh-CN" w:bidi="zh-CN"/>
    </w:rPr>
  </w:style>
  <w:style w:type="character" w:styleId="a7">
    <w:name w:val="annotation reference"/>
    <w:basedOn w:val="a0"/>
    <w:uiPriority w:val="99"/>
    <w:semiHidden/>
    <w:unhideWhenUsed/>
    <w:rsid w:val="00DA25B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A25B6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DA25B6"/>
    <w:rPr>
      <w:rFonts w:ascii="Times New Roman" w:eastAsia="Times New Roman" w:hAnsi="Times New Roman" w:cs="Times New Roman"/>
      <w:sz w:val="20"/>
      <w:szCs w:val="20"/>
      <w:lang w:val="zh-CN" w:eastAsia="zh-CN" w:bidi="zh-C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A25B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DA25B6"/>
    <w:rPr>
      <w:rFonts w:ascii="Times New Roman" w:eastAsia="Times New Roman" w:hAnsi="Times New Roman" w:cs="Times New Roman"/>
      <w:b/>
      <w:bCs/>
      <w:sz w:val="20"/>
      <w:szCs w:val="20"/>
      <w:lang w:val="zh-CN" w:eastAsia="zh-CN" w:bidi="zh-CN"/>
    </w:rPr>
  </w:style>
  <w:style w:type="paragraph" w:styleId="ac">
    <w:name w:val="header"/>
    <w:basedOn w:val="a"/>
    <w:link w:val="ad"/>
    <w:uiPriority w:val="99"/>
    <w:unhideWhenUsed/>
    <w:rsid w:val="00174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74102"/>
    <w:rPr>
      <w:rFonts w:ascii="Times New Roman" w:eastAsia="Times New Roman" w:hAnsi="Times New Roman" w:cs="Times New Roman"/>
      <w:sz w:val="18"/>
      <w:szCs w:val="18"/>
      <w:lang w:val="zh-CN" w:eastAsia="zh-CN" w:bidi="zh-CN"/>
    </w:rPr>
  </w:style>
  <w:style w:type="paragraph" w:styleId="ae">
    <w:name w:val="footer"/>
    <w:basedOn w:val="a"/>
    <w:link w:val="af"/>
    <w:uiPriority w:val="99"/>
    <w:unhideWhenUsed/>
    <w:rsid w:val="001741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74102"/>
    <w:rPr>
      <w:rFonts w:ascii="Times New Roman" w:eastAsia="Times New Roman" w:hAnsi="Times New Roman" w:cs="Times New Roman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王姝蓉</dc:creator>
  <cp:lastModifiedBy>wsr</cp:lastModifiedBy>
  <cp:revision>7</cp:revision>
  <dcterms:created xsi:type="dcterms:W3CDTF">2021-07-01T07:18:00Z</dcterms:created>
  <dcterms:modified xsi:type="dcterms:W3CDTF">2021-07-02T07:45:00Z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2021-07-01T00:00:00Z</vt:filetime>
  </property>
</Properties>
</file>